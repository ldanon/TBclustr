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8D44C" w14:textId="094B3B3D" w:rsidR="00DB5C2C" w:rsidRDefault="00670E93" w:rsidP="00EB18F4">
      <w:pPr>
        <w:rPr>
          <w:rFonts w:ascii="Helvetica" w:hAnsi="Helvetica" w:cs="Helvetica"/>
          <w:b/>
          <w:lang w:val="en-US"/>
        </w:rPr>
      </w:pPr>
      <w:r>
        <w:rPr>
          <w:rFonts w:ascii="Helvetica" w:hAnsi="Helvetica" w:cs="Helvetica"/>
          <w:b/>
          <w:lang w:val="en-US"/>
        </w:rPr>
        <w:t>Estimating</w:t>
      </w:r>
      <w:r w:rsidR="00DB5C2C">
        <w:rPr>
          <w:rFonts w:ascii="Helvetica" w:hAnsi="Helvetica" w:cs="Helvetica"/>
          <w:b/>
          <w:lang w:val="en-US"/>
        </w:rPr>
        <w:t xml:space="preserve"> recent tuberculosis transmission </w:t>
      </w:r>
      <w:r>
        <w:rPr>
          <w:rFonts w:ascii="Helvetica" w:hAnsi="Helvetica" w:cs="Helvetica"/>
          <w:b/>
          <w:lang w:val="en-US"/>
        </w:rPr>
        <w:t xml:space="preserve">from tuberculosis cluster distributions </w:t>
      </w:r>
    </w:p>
    <w:p w14:paraId="262C589F" w14:textId="77777777" w:rsidR="00670E93" w:rsidRDefault="00670E93" w:rsidP="00EB18F4">
      <w:pPr>
        <w:rPr>
          <w:rFonts w:ascii="Helvetica" w:hAnsi="Helvetica" w:cs="Helvetica"/>
          <w:b/>
          <w:lang w:val="en-US"/>
        </w:rPr>
      </w:pPr>
    </w:p>
    <w:p w14:paraId="5EB98924" w14:textId="3135DB65" w:rsidR="00E80B08" w:rsidRPr="00E80B08" w:rsidRDefault="000F142A" w:rsidP="00EB18F4">
      <w:r>
        <w:rPr>
          <w:rFonts w:ascii="Helvetica" w:hAnsi="Helvetica" w:cs="Helvetica"/>
          <w:lang w:val="en-US"/>
        </w:rPr>
        <w:t>People</w:t>
      </w:r>
      <w:r w:rsidR="00E80B08">
        <w:rPr>
          <w:rFonts w:ascii="Helvetica" w:hAnsi="Helvetica" w:cs="Helvetica"/>
          <w:lang w:val="en-US"/>
        </w:rPr>
        <w:t xml:space="preserve"> (so far</w:t>
      </w:r>
      <w:r w:rsidR="00C60C5B">
        <w:rPr>
          <w:rFonts w:ascii="Helvetica" w:hAnsi="Helvetica" w:cs="Helvetica"/>
          <w:lang w:val="en-US"/>
        </w:rPr>
        <w:t>): me -</w:t>
      </w:r>
      <w:r w:rsidR="00E80B08">
        <w:rPr>
          <w:rFonts w:ascii="Helvetica" w:hAnsi="Helvetica" w:cs="Helvetica"/>
          <w:lang w:val="en-US"/>
        </w:rPr>
        <w:t xml:space="preserve"> Ellen Brooks-Pollock, Maeve </w:t>
      </w:r>
      <w:proofErr w:type="spellStart"/>
      <w:r w:rsidR="00E80B08">
        <w:rPr>
          <w:rFonts w:ascii="Helvetica" w:hAnsi="Helvetica" w:cs="Helvetica"/>
          <w:lang w:val="en-US"/>
        </w:rPr>
        <w:t>Lalor</w:t>
      </w:r>
      <w:proofErr w:type="spellEnd"/>
      <w:r w:rsidR="00E80B08">
        <w:rPr>
          <w:rFonts w:ascii="Helvetica" w:hAnsi="Helvetica" w:cs="Helvetica"/>
          <w:lang w:val="en-US"/>
        </w:rPr>
        <w:t xml:space="preserve">, </w:t>
      </w:r>
      <w:r w:rsidR="009452EC">
        <w:rPr>
          <w:rFonts w:ascii="Helvetica" w:hAnsi="Helvetica" w:cs="Helvetica"/>
          <w:lang w:val="en-US"/>
        </w:rPr>
        <w:t xml:space="preserve">Jennifer Davidson, Hester </w:t>
      </w:r>
      <w:proofErr w:type="spellStart"/>
      <w:r w:rsidR="009452EC">
        <w:rPr>
          <w:rFonts w:ascii="Helvetica" w:hAnsi="Helvetica" w:cs="Helvetica"/>
          <w:lang w:val="en-US"/>
        </w:rPr>
        <w:t>Korth</w:t>
      </w:r>
      <w:r w:rsidR="00E80B08">
        <w:rPr>
          <w:rFonts w:ascii="Helvetica" w:hAnsi="Helvetica" w:cs="Helvetica"/>
          <w:lang w:val="en-US"/>
        </w:rPr>
        <w:t>a</w:t>
      </w:r>
      <w:r w:rsidR="009452EC">
        <w:rPr>
          <w:rFonts w:ascii="Helvetica" w:hAnsi="Helvetica" w:cs="Helvetica"/>
          <w:lang w:val="en-US"/>
        </w:rPr>
        <w:t>l</w:t>
      </w:r>
      <w:r w:rsidR="00E80B08">
        <w:rPr>
          <w:rFonts w:ascii="Helvetica" w:hAnsi="Helvetica" w:cs="Helvetica"/>
          <w:lang w:val="en-US"/>
        </w:rPr>
        <w:t>s</w:t>
      </w:r>
      <w:proofErr w:type="spellEnd"/>
      <w:r w:rsidR="00E80B08">
        <w:rPr>
          <w:rFonts w:ascii="Helvetica" w:hAnsi="Helvetica" w:cs="Helvetica"/>
          <w:lang w:val="en-US"/>
        </w:rPr>
        <w:t xml:space="preserve"> </w:t>
      </w:r>
      <w:proofErr w:type="spellStart"/>
      <w:r w:rsidR="00E80B08">
        <w:rPr>
          <w:rFonts w:ascii="Helvetica" w:hAnsi="Helvetica" w:cs="Helvetica"/>
          <w:lang w:val="en-US"/>
        </w:rPr>
        <w:t>Altes</w:t>
      </w:r>
      <w:proofErr w:type="spellEnd"/>
      <w:r w:rsidR="00E80B08">
        <w:rPr>
          <w:rFonts w:ascii="Helvetica" w:hAnsi="Helvetica" w:cs="Helvetica"/>
          <w:lang w:val="en-US"/>
        </w:rPr>
        <w:t xml:space="preserve">, Andy Pollock, Leon </w:t>
      </w:r>
      <w:proofErr w:type="spellStart"/>
      <w:r w:rsidR="00E80B08">
        <w:rPr>
          <w:rFonts w:ascii="Helvetica" w:hAnsi="Helvetica" w:cs="Helvetica"/>
          <w:lang w:val="en-US"/>
        </w:rPr>
        <w:t>Danon</w:t>
      </w:r>
      <w:proofErr w:type="spellEnd"/>
      <w:r w:rsidR="00E80B08">
        <w:rPr>
          <w:rFonts w:ascii="Helvetica" w:hAnsi="Helvetica" w:cs="Helvetica"/>
          <w:lang w:val="en-US"/>
        </w:rPr>
        <w:t xml:space="preserve">. </w:t>
      </w:r>
    </w:p>
    <w:p w14:paraId="214A5BDA" w14:textId="77777777" w:rsidR="00EB18F4" w:rsidRDefault="00EB18F4" w:rsidP="00EB18F4">
      <w:pPr>
        <w:rPr>
          <w:rFonts w:cs="Arial"/>
        </w:rPr>
      </w:pPr>
    </w:p>
    <w:p w14:paraId="3CB28460" w14:textId="77777777" w:rsidR="00EB18F4" w:rsidRDefault="00EB18F4" w:rsidP="00EB18F4">
      <w:pPr>
        <w:rPr>
          <w:rFonts w:cs="Arial"/>
          <w:b/>
        </w:rPr>
      </w:pPr>
      <w:r>
        <w:rPr>
          <w:rFonts w:cs="Arial"/>
          <w:b/>
        </w:rPr>
        <w:t>Abstract</w:t>
      </w:r>
    </w:p>
    <w:p w14:paraId="3F16893A" w14:textId="77777777" w:rsidR="00843CD8" w:rsidRPr="004D5639" w:rsidRDefault="00843CD8" w:rsidP="00843CD8">
      <w:pPr>
        <w:rPr>
          <w:rFonts w:cs="Arial"/>
          <w:b/>
        </w:rPr>
      </w:pPr>
      <w:r w:rsidRPr="004D5639">
        <w:rPr>
          <w:rFonts w:cs="Arial"/>
          <w:b/>
        </w:rPr>
        <w:t>Background</w:t>
      </w:r>
    </w:p>
    <w:p w14:paraId="49E098CD" w14:textId="5887BFA2" w:rsidR="004D5639" w:rsidRDefault="004D5639" w:rsidP="004D5639">
      <w:pPr>
        <w:rPr>
          <w:rFonts w:cs="Arial"/>
        </w:rPr>
      </w:pPr>
      <w:r>
        <w:rPr>
          <w:rFonts w:cs="Arial"/>
        </w:rPr>
        <w:t xml:space="preserve">In many low incidence countries, a high proportion of tuberculosis (TB) cases are born abroad. </w:t>
      </w:r>
      <w:proofErr w:type="gramStart"/>
      <w:r>
        <w:rPr>
          <w:rFonts w:cs="Arial"/>
        </w:rPr>
        <w:t>However</w:t>
      </w:r>
      <w:proofErr w:type="gramEnd"/>
      <w:r>
        <w:rPr>
          <w:rFonts w:cs="Arial"/>
        </w:rPr>
        <w:t xml:space="preserve"> it is not known what proportion of foreign-born persons we</w:t>
      </w:r>
      <w:r w:rsidR="00535148">
        <w:rPr>
          <w:rFonts w:cs="Arial"/>
        </w:rPr>
        <w:t>re</w:t>
      </w:r>
      <w:r w:rsidR="003150C2">
        <w:rPr>
          <w:rFonts w:cs="Arial"/>
        </w:rPr>
        <w:t xml:space="preserve"> exposed</w:t>
      </w:r>
      <w:r w:rsidR="00535148">
        <w:rPr>
          <w:rFonts w:cs="Arial"/>
        </w:rPr>
        <w:t xml:space="preserve"> abroad, or </w:t>
      </w:r>
      <w:r>
        <w:rPr>
          <w:rFonts w:cs="Arial"/>
        </w:rPr>
        <w:t xml:space="preserve">since moving to the low incidence country. We aimed to estimate the proportion of TB cases in </w:t>
      </w:r>
      <w:r w:rsidR="00F95BED">
        <w:rPr>
          <w:rFonts w:cs="Arial"/>
        </w:rPr>
        <w:t xml:space="preserve">two </w:t>
      </w:r>
      <w:r>
        <w:rPr>
          <w:rFonts w:cs="Arial"/>
        </w:rPr>
        <w:t>low incidence countries that were due to recent infection.</w:t>
      </w:r>
    </w:p>
    <w:p w14:paraId="72DC593D" w14:textId="77777777" w:rsidR="004D5639" w:rsidRDefault="004D5639" w:rsidP="00843CD8">
      <w:pPr>
        <w:rPr>
          <w:rFonts w:cs="Arial"/>
        </w:rPr>
      </w:pPr>
    </w:p>
    <w:p w14:paraId="054D26BA" w14:textId="20A5B700" w:rsidR="00843CD8" w:rsidRPr="004D5639" w:rsidRDefault="00A15679" w:rsidP="00843CD8">
      <w:pPr>
        <w:rPr>
          <w:rFonts w:cs="Arial"/>
          <w:b/>
        </w:rPr>
      </w:pPr>
      <w:r>
        <w:rPr>
          <w:rFonts w:cs="Arial"/>
          <w:b/>
        </w:rPr>
        <w:t>Methods</w:t>
      </w:r>
    </w:p>
    <w:p w14:paraId="72EA19BC" w14:textId="308C0EBE" w:rsidR="004D5639" w:rsidRDefault="004D5639" w:rsidP="004D5639">
      <w:pPr>
        <w:rPr>
          <w:rFonts w:cs="Arial"/>
        </w:rPr>
      </w:pPr>
      <w:r>
        <w:rPr>
          <w:rFonts w:cs="Arial"/>
        </w:rPr>
        <w:t xml:space="preserve">We developed a mathematical model of TB cluster generation involving recent transmission and importation of infection. We calibrated the model to </w:t>
      </w:r>
      <w:r w:rsidR="000F142A">
        <w:rPr>
          <w:rFonts w:cs="Arial"/>
        </w:rPr>
        <w:t xml:space="preserve">available </w:t>
      </w:r>
      <w:r>
        <w:rPr>
          <w:rFonts w:cs="Arial"/>
        </w:rPr>
        <w:t xml:space="preserve">MIRU-VNTR data </w:t>
      </w:r>
      <w:r w:rsidR="00A15679">
        <w:rPr>
          <w:rFonts w:cs="Arial"/>
        </w:rPr>
        <w:t>for TB cases in</w:t>
      </w:r>
      <w:r w:rsidR="000F142A">
        <w:rPr>
          <w:rFonts w:cs="Arial"/>
        </w:rPr>
        <w:t xml:space="preserve"> England</w:t>
      </w:r>
      <w:r w:rsidR="00A15679">
        <w:rPr>
          <w:rFonts w:cs="Arial"/>
        </w:rPr>
        <w:t xml:space="preserve"> </w:t>
      </w:r>
      <w:r w:rsidR="000F142A">
        <w:rPr>
          <w:rFonts w:cs="Arial"/>
        </w:rPr>
        <w:t>and the Netherlands</w:t>
      </w:r>
      <w:r w:rsidR="00A15679">
        <w:rPr>
          <w:rFonts w:cs="Arial"/>
        </w:rPr>
        <w:t>. We used the model to</w:t>
      </w:r>
      <w:r>
        <w:rPr>
          <w:rFonts w:cs="Arial"/>
        </w:rPr>
        <w:t xml:space="preserve"> estimate the average reproduction number, the </w:t>
      </w:r>
      <w:r w:rsidR="00A15679">
        <w:rPr>
          <w:rFonts w:cs="Arial"/>
        </w:rPr>
        <w:t xml:space="preserve">importance of super-spreaders and the proportion of cases that were due to recent transmission in each setting. </w:t>
      </w:r>
    </w:p>
    <w:p w14:paraId="487E38AA" w14:textId="77777777" w:rsidR="004D5639" w:rsidRDefault="004D5639" w:rsidP="004D5639">
      <w:pPr>
        <w:rPr>
          <w:rFonts w:cs="Arial"/>
        </w:rPr>
      </w:pPr>
    </w:p>
    <w:p w14:paraId="47BE64BF" w14:textId="106A3E4A" w:rsidR="00A15679" w:rsidRDefault="00A15679" w:rsidP="004D5639">
      <w:pPr>
        <w:rPr>
          <w:rFonts w:cs="Arial"/>
        </w:rPr>
      </w:pPr>
      <w:r>
        <w:rPr>
          <w:rFonts w:cs="Arial"/>
          <w:b/>
        </w:rPr>
        <w:t>Results</w:t>
      </w:r>
    </w:p>
    <w:p w14:paraId="56E454B4" w14:textId="2BFCD6E1" w:rsidR="00A15679" w:rsidRDefault="00A15679" w:rsidP="004D5639">
      <w:pPr>
        <w:rPr>
          <w:rFonts w:cs="Arial"/>
        </w:rPr>
      </w:pPr>
      <w:r>
        <w:rPr>
          <w:rFonts w:cs="Arial"/>
        </w:rPr>
        <w:t xml:space="preserve">For both England and the Netherlands, we found that the number of secondary cases per TB case was captured by a Poisson-lognormal distribution, in which </w:t>
      </w:r>
      <w:r w:rsidR="001C7828">
        <w:rPr>
          <w:rFonts w:cs="Arial"/>
        </w:rPr>
        <w:t>15% (8%, 27%)</w:t>
      </w:r>
      <w:r w:rsidR="000633D2">
        <w:rPr>
          <w:rFonts w:cs="Arial"/>
        </w:rPr>
        <w:t xml:space="preserve"> of </w:t>
      </w:r>
      <w:r w:rsidR="001C7828">
        <w:rPr>
          <w:rFonts w:cs="Arial"/>
        </w:rPr>
        <w:t xml:space="preserve">cases were responsible for </w:t>
      </w:r>
      <w:proofErr w:type="gramStart"/>
      <w:r w:rsidR="001C7828">
        <w:rPr>
          <w:rFonts w:cs="Arial"/>
        </w:rPr>
        <w:t>the majority of</w:t>
      </w:r>
      <w:proofErr w:type="gramEnd"/>
      <w:r w:rsidR="001C7828">
        <w:rPr>
          <w:rFonts w:cs="Arial"/>
        </w:rPr>
        <w:t xml:space="preserve"> recent infections</w:t>
      </w:r>
      <w:r w:rsidR="000633D2">
        <w:rPr>
          <w:rFonts w:cs="Arial"/>
        </w:rPr>
        <w:t>. The within-country r</w:t>
      </w:r>
      <w:r w:rsidR="004624BB">
        <w:rPr>
          <w:rFonts w:cs="Arial"/>
        </w:rPr>
        <w:t>eproduction numbers</w:t>
      </w:r>
      <w:r w:rsidR="000633D2">
        <w:rPr>
          <w:rFonts w:cs="Arial"/>
        </w:rPr>
        <w:t xml:space="preserve"> in E</w:t>
      </w:r>
      <w:r w:rsidR="004624BB">
        <w:rPr>
          <w:rFonts w:cs="Arial"/>
        </w:rPr>
        <w:t>ngland and the Netherlands were 0.41 (0.30, 0.60)</w:t>
      </w:r>
      <w:r w:rsidR="00F042D0">
        <w:rPr>
          <w:rFonts w:cs="Arial"/>
        </w:rPr>
        <w:t xml:space="preserve"> and 0.24 (0.14, 0.48</w:t>
      </w:r>
      <w:r w:rsidR="004624BB">
        <w:rPr>
          <w:rFonts w:cs="Arial"/>
        </w:rPr>
        <w:t>)</w:t>
      </w:r>
      <w:r w:rsidR="000633D2">
        <w:rPr>
          <w:rFonts w:cs="Arial"/>
        </w:rPr>
        <w:t xml:space="preserve"> respective</w:t>
      </w:r>
      <w:r w:rsidR="005675B6">
        <w:rPr>
          <w:rFonts w:cs="Arial"/>
        </w:rPr>
        <w:t>ly. The percentage of imported cases</w:t>
      </w:r>
      <w:r w:rsidR="004624BB">
        <w:rPr>
          <w:rFonts w:cs="Arial"/>
        </w:rPr>
        <w:t xml:space="preserve"> </w:t>
      </w:r>
      <w:r w:rsidR="005675B6">
        <w:rPr>
          <w:rFonts w:cs="Arial"/>
        </w:rPr>
        <w:t xml:space="preserve">was estimated at </w:t>
      </w:r>
      <w:r w:rsidR="004624BB">
        <w:rPr>
          <w:rFonts w:cs="Arial"/>
        </w:rPr>
        <w:t>73</w:t>
      </w:r>
      <w:r w:rsidR="000633D2">
        <w:rPr>
          <w:rFonts w:cs="Arial"/>
        </w:rPr>
        <w:t xml:space="preserve">% </w:t>
      </w:r>
      <w:r w:rsidR="005675B6">
        <w:rPr>
          <w:rFonts w:cs="Arial"/>
        </w:rPr>
        <w:t>(64%, 79%) in England</w:t>
      </w:r>
      <w:r w:rsidR="00F042D0">
        <w:rPr>
          <w:rFonts w:cs="Arial"/>
        </w:rPr>
        <w:t>, compared to 81</w:t>
      </w:r>
      <w:r w:rsidR="000633D2">
        <w:rPr>
          <w:rFonts w:cs="Arial"/>
        </w:rPr>
        <w:t xml:space="preserve">% </w:t>
      </w:r>
      <w:r w:rsidR="00F042D0">
        <w:rPr>
          <w:rFonts w:cs="Arial"/>
        </w:rPr>
        <w:t>(69%, 89</w:t>
      </w:r>
      <w:r w:rsidR="004624BB">
        <w:rPr>
          <w:rFonts w:cs="Arial"/>
        </w:rPr>
        <w:t xml:space="preserve">%) </w:t>
      </w:r>
      <w:r w:rsidR="000633D2">
        <w:rPr>
          <w:rFonts w:cs="Arial"/>
        </w:rPr>
        <w:t xml:space="preserve">in the Netherlands. </w:t>
      </w:r>
    </w:p>
    <w:p w14:paraId="14D1BEEE" w14:textId="77777777" w:rsidR="00A15679" w:rsidRPr="00A15679" w:rsidRDefault="00A15679" w:rsidP="004D5639">
      <w:pPr>
        <w:rPr>
          <w:rFonts w:cs="Arial"/>
        </w:rPr>
      </w:pPr>
    </w:p>
    <w:p w14:paraId="2B5728B9" w14:textId="77777777" w:rsidR="00843CD8" w:rsidRPr="00AC7DA9" w:rsidRDefault="00843CD8" w:rsidP="00843CD8">
      <w:pPr>
        <w:rPr>
          <w:rFonts w:cs="Arial"/>
          <w:b/>
        </w:rPr>
      </w:pPr>
      <w:r w:rsidRPr="00AC7DA9">
        <w:rPr>
          <w:rFonts w:cs="Arial"/>
          <w:b/>
        </w:rPr>
        <w:t>Conclusions</w:t>
      </w:r>
    </w:p>
    <w:p w14:paraId="05CD3E13" w14:textId="2A1303DF" w:rsidR="00AC7DA9" w:rsidRDefault="00342694" w:rsidP="00AC7DA9">
      <w:pPr>
        <w:rPr>
          <w:rFonts w:cs="Arial"/>
        </w:rPr>
      </w:pPr>
      <w:r>
        <w:rPr>
          <w:rFonts w:cs="Arial"/>
        </w:rPr>
        <w:t xml:space="preserve">Despite many differences between the TB epidemics in England and the Netherlands, we have developed a general model to capture TB cluster generation. </w:t>
      </w:r>
      <w:r w:rsidR="00F455CC">
        <w:rPr>
          <w:rFonts w:cs="Arial"/>
        </w:rPr>
        <w:t xml:space="preserve">Our analysis suggests that transmission in England and the Netherlands is similar; the major difference is in the arrival of new cases. </w:t>
      </w:r>
      <w:r w:rsidR="00B57BDF">
        <w:rPr>
          <w:rFonts w:cs="Arial"/>
        </w:rPr>
        <w:t xml:space="preserve">Our parameter inference is based on VNTR data; future whole genome sequencing data can be used to re-estimate essential transmission parameters. </w:t>
      </w:r>
    </w:p>
    <w:p w14:paraId="278D29F9" w14:textId="77777777" w:rsidR="00EB18F4" w:rsidRDefault="00EB18F4" w:rsidP="00EB18F4">
      <w:pPr>
        <w:rPr>
          <w:rFonts w:cs="Arial"/>
          <w:b/>
        </w:rPr>
      </w:pPr>
    </w:p>
    <w:p w14:paraId="476EAD66" w14:textId="08268C91" w:rsidR="00EB18F4" w:rsidRPr="00A06387" w:rsidRDefault="00A06387" w:rsidP="00EB18F4">
      <w:pPr>
        <w:rPr>
          <w:rFonts w:cs="Arial"/>
          <w:b/>
        </w:rPr>
      </w:pPr>
      <w:r>
        <w:rPr>
          <w:rFonts w:cs="Arial"/>
          <w:b/>
        </w:rPr>
        <w:t>Introduction</w:t>
      </w:r>
    </w:p>
    <w:p w14:paraId="55336D5B" w14:textId="77777777" w:rsidR="00A06387" w:rsidRDefault="00A06387" w:rsidP="00A06387">
      <w:pPr>
        <w:rPr>
          <w:rFonts w:cs="Arial"/>
        </w:rPr>
      </w:pPr>
      <w:r>
        <w:rPr>
          <w:rFonts w:cs="Arial"/>
        </w:rPr>
        <w:t>Tuberculosis (TB) is a chronic infectious disease and a major global public health threat. I</w:t>
      </w:r>
      <w:r w:rsidRPr="00680C52">
        <w:t xml:space="preserve">n 2015, more than </w:t>
      </w:r>
      <w:r w:rsidRPr="00680C52">
        <w:rPr>
          <w:rFonts w:cs="Arial"/>
        </w:rPr>
        <w:t xml:space="preserve">8 million people were </w:t>
      </w:r>
      <w:r>
        <w:rPr>
          <w:rFonts w:cs="Arial"/>
        </w:rPr>
        <w:t xml:space="preserve">newly </w:t>
      </w:r>
      <w:r w:rsidRPr="00680C52">
        <w:rPr>
          <w:rFonts w:cs="Arial"/>
        </w:rPr>
        <w:t>diag</w:t>
      </w:r>
      <w:r>
        <w:rPr>
          <w:rFonts w:cs="Arial"/>
        </w:rPr>
        <w:t>nosed with TB</w:t>
      </w:r>
      <w:r w:rsidRPr="00680C52">
        <w:rPr>
          <w:rFonts w:cs="Arial"/>
        </w:rPr>
        <w:t xml:space="preserve"> and nearly 2 million people died from TB</w:t>
      </w:r>
      <w:r>
        <w:rPr>
          <w:rFonts w:cs="Arial"/>
        </w:rPr>
        <w:t xml:space="preserve"> worldwide</w:t>
      </w:r>
      <w:r w:rsidRPr="00680C52">
        <w:rPr>
          <w:rFonts w:cs="Arial"/>
        </w:rPr>
        <w:t>.</w:t>
      </w:r>
      <w:r>
        <w:rPr>
          <w:rFonts w:cs="Arial"/>
        </w:rPr>
        <w:t xml:space="preserve"> In many low incidence countries, a high proportion of cases occur in persons born abroad, and control measures such as migrant screening have been introduced to reduce cross-border transmission [ref Rob Aldridge]. However, it is often not known if foreign-born were exposed to TB before or after arriving in the low incidence country, which limits the potential impact of such interventions [ref Rob Aldridge].</w:t>
      </w:r>
    </w:p>
    <w:p w14:paraId="30F72782" w14:textId="77777777" w:rsidR="00A06387" w:rsidRDefault="00A06387" w:rsidP="00A06387">
      <w:pPr>
        <w:rPr>
          <w:rFonts w:cs="Arial"/>
        </w:rPr>
      </w:pPr>
    </w:p>
    <w:p w14:paraId="14B36BD7" w14:textId="6E36A70F" w:rsidR="00A06387" w:rsidRDefault="00A06387" w:rsidP="00A06387">
      <w:pPr>
        <w:rPr>
          <w:rFonts w:cs="Arial"/>
        </w:rPr>
      </w:pPr>
      <w:r>
        <w:rPr>
          <w:rFonts w:cs="Arial"/>
        </w:rPr>
        <w:t xml:space="preserve">Over the past 20 years, genotyping has informed our knowledge of how TB evolved, spread around the world and survives within hosts. However, unlike for some other infections, genotyping TB strains cannot </w:t>
      </w:r>
      <w:r w:rsidR="00CC40B3">
        <w:rPr>
          <w:rFonts w:cs="Arial"/>
        </w:rPr>
        <w:t xml:space="preserve">definitively identify </w:t>
      </w:r>
      <w:r>
        <w:rPr>
          <w:rFonts w:cs="Arial"/>
        </w:rPr>
        <w:t>who-i</w:t>
      </w:r>
      <w:r w:rsidR="00417073">
        <w:rPr>
          <w:rFonts w:cs="Arial"/>
        </w:rPr>
        <w:t xml:space="preserve">nfected-whom. This is because </w:t>
      </w:r>
      <w:r>
        <w:rPr>
          <w:rFonts w:cs="Arial"/>
        </w:rPr>
        <w:t>associated cases are often infected with genetically identical strains</w:t>
      </w:r>
      <w:r w:rsidR="00417073">
        <w:rPr>
          <w:rFonts w:cs="Arial"/>
        </w:rPr>
        <w:t>, masking the direction of transmission</w:t>
      </w:r>
      <w:r>
        <w:rPr>
          <w:rFonts w:cs="Arial"/>
        </w:rPr>
        <w:t xml:space="preserve">. Instead, DNA fingerprinting is </w:t>
      </w:r>
      <w:r w:rsidR="00417073">
        <w:rPr>
          <w:rFonts w:cs="Arial"/>
        </w:rPr>
        <w:t xml:space="preserve">often </w:t>
      </w:r>
      <w:r>
        <w:rPr>
          <w:rFonts w:cs="Arial"/>
        </w:rPr>
        <w:t>used to rule out transmission, for instance between household members infected with different strains</w:t>
      </w:r>
      <w:r>
        <w:rPr>
          <w:rFonts w:cs="Arial"/>
        </w:rPr>
        <w:fldChar w:fldCharType="begin" w:fldLock="1"/>
      </w:r>
      <w:r>
        <w:rPr>
          <w:rFonts w:cs="Arial"/>
        </w:rPr>
        <w:instrText>ADDIN CSL_CITATION { "citationItems" : [ { "id" : "ITEM-1", "itemData" : { "DOI" : "10.1016/S0140-6736(03)15332-9", "ISSN" : "01406736", "PMID" : "14738796", "abstract" : "The prevalence of infection among household contacts of people with tuberculosis is high. This information frequently guides active case finding. We analysed DNA fingerprints of Mycobacterium tuberculosis from 765 tuberculosis patients in Ravensmead and Uitsig, adjacent suburbs of Cape Town, South Africa. In 129 households in which DNA fingerprints were available for more than one patient, we identified 313 patients, of whom 145 (46%) had a fingerprint pattern matching that of another member of the household. The proportion of transmission in the community that took place in the household was 19%, and therefore, in this high-incidence area, tuberculosis transmission occurs mainly outside the household.", "author" : [ { "dropping-particle" : "", "family" : "Verver", "given" : "Suzanne", "non-dropping-particle" : "", "parse-names" : false, "suffix" : "" }, { "dropping-particle" : "", "family" : "Warren", "given" : "Robin M", "non-dropping-particle" : "", "parse-names" : false, "suffix" : "" }, { "dropping-particle" : "", "family" : "Munch", "given" : "Zahn", "non-dropping-particle" : "", "parse-names" : false, "suffix" : "" }, { "dropping-particle" : "", "family" : "Richardson", "given" : "Madalene", "non-dropping-particle" : "", "parse-names" : false, "suffix" : "" }, { "dropping-particle" : "", "family" : "Spuy", "given" : "Gian D", "non-dropping-particle" : "van der", "parse-names" : false, "suffix" : "" }, { "dropping-particle" : "", "family" : "Borgdorff", "given" : "Martien W", "non-dropping-particle" : "", "parse-names" : false, "suffix" : "" }, { "dropping-particle" : "", "family" : "Behr", "given" : "Marcel A", "non-dropping-particle" : "", "parse-names" : false, "suffix" : "" }, { "dropping-particle" : "", "family" : "Beyers", "given" : "Nulda", "non-dropping-particle" : "", "parse-names" : false, "suffix" : "" }, { "dropping-particle" : "", "family" : "Helden", "given" : "Paul D", "non-dropping-particle" : "van", "parse-names" : false, "suffix" : "" } ], "container-title" : "The Lancet", "id" : "ITEM-1", "issue" : "9404", "issued" : { "date-parts" : [ [ "2004", "1", "17" ] ] }, "page" : "212-214", "title" : "Proportion of tuberculosis transmission that takes place in households in a high-incidence area", "type" : "article-journal", "volume" : "363" }, "uris" : [ "http://www.mendeley.com/documents/?uuid=1648f063-991f-38ac-b04a-5ff1512bb8f5" ] } ], "mendeley" : { "formattedCitation" : "&lt;sup&gt;2&lt;/sup&gt;", "plainTextFormattedCitation" : "2", "previouslyFormattedCitation" : "&lt;sup&gt;2&lt;/sup&gt;" }, "properties" : { "noteIndex" : 0 }, "schema" : "https://github.com/citation-style-language/schema/raw/master/csl-citation.json" }</w:instrText>
      </w:r>
      <w:r>
        <w:rPr>
          <w:rFonts w:cs="Arial"/>
        </w:rPr>
        <w:fldChar w:fldCharType="separate"/>
      </w:r>
      <w:r w:rsidRPr="00EE4B74">
        <w:rPr>
          <w:rFonts w:cs="Arial"/>
          <w:noProof/>
          <w:vertAlign w:val="superscript"/>
        </w:rPr>
        <w:t>2</w:t>
      </w:r>
      <w:r>
        <w:rPr>
          <w:rFonts w:cs="Arial"/>
        </w:rPr>
        <w:fldChar w:fldCharType="end"/>
      </w:r>
      <w:r>
        <w:rPr>
          <w:rFonts w:cs="Arial"/>
        </w:rPr>
        <w:t xml:space="preserve">. In low incidence countries, non-matching strains are used to estimate the fraction of cases that are </w:t>
      </w:r>
      <w:r w:rsidRPr="00417073">
        <w:rPr>
          <w:rFonts w:cs="Arial"/>
        </w:rPr>
        <w:t>not</w:t>
      </w:r>
      <w:r w:rsidRPr="003169E8">
        <w:rPr>
          <w:rFonts w:cs="Arial"/>
          <w:i/>
        </w:rPr>
        <w:t xml:space="preserve"> </w:t>
      </w:r>
      <w:r>
        <w:rPr>
          <w:rFonts w:cs="Arial"/>
        </w:rPr>
        <w:t>due to recent transmission</w:t>
      </w:r>
      <w:r>
        <w:rPr>
          <w:rFonts w:cs="Arial"/>
        </w:rPr>
        <w:fldChar w:fldCharType="begin" w:fldLock="1"/>
      </w:r>
      <w:r>
        <w:rPr>
          <w:rFonts w:cs="Arial"/>
        </w:rPr>
        <w:instrText>ADDIN CSL_CITATION { "citationItems" : [ { "id" : "ITEM-1", "itemData" : { "DOI" : "10.1136/thoraxjnl-2014-206608", "ISBN" : "2016208554", "ISSN" : "1468-3296", "PMID" : "27417280", "abstract" : "BACKGROUND The incidence of TB has doubled in the last 20\u2005years in London. A better understanding of risk groups for recent transmission is required to effectively target interventions. We investigated the molecular epidemiological characteristics of TB cases to estimate the proportion of cases due to recent transmission, and identify predictors for belonging to a cluster. METHODS The study population included all culture-positive TB cases in London residents, notified between January 2010 and December 2012, strain typed using 24-loci multiple interspersed repetitive units-variable number tandem repeats. Multivariable logistic regression analysis was performed to assess the risk factors for clustering using sociodemographic and clinical characteristics of cases and for cluster size based on the characteristics of the first two cases. RESULTS There were 10\u2005147 cases of which 5728 (57%) were culture confirmed and 4790 isolates (84%) were typed. 2194 (46%) were clustered in 570 clusters, and the estimated proportion attributable to recent transmission was 34%. Clustered cases were more likely to be UK born, have pulmonary TB, a previous diagnosis, a history of substance abuse or alcohol abuse and imprisonment, be of white, Indian, black-African or Caribbean ethnicity. The time between notification of the first two cases was more likely to be &lt;90\u2005days in large clusters. CONCLUSIONS Up to a third of TB cases in London may be due to recent transmission. Resources should be directed to the timely investigation of clusters involving cases with risk factors, particularly those with a short period between the first two cases, to interrupt onward transmission of TB.", "author" : [ { "dropping-particle" : "", "family" : "Hamblion", "given" : "Esther L", "non-dropping-particle" : "", "parse-names" : false, "suffix" : "" }, { "dropping-particle" : "", "family" : "Menach", "given" : "Arnaud", "non-dropping-particle" : "Le", "parse-names" : false, "suffix" : "" }, { "dropping-particle" : "", "family" : "Anderson", "given" : "Laura F", "non-dropping-particle" : "", "parse-names" : false, "suffix" : "" }, { "dropping-particle" : "", "family" : "Lalor", "given" : "Maeve K", "non-dropping-particle" : "", "parse-names" : false, "suffix" : "" }, { "dropping-particle" : "", "family" : "Brown", "given" : "Tim", "non-dropping-particle" : "", "parse-names" : false, "suffix" : "" }, { "dropping-particle" : "", "family" : "Abubakar", "given" : "Ibrahim", "non-dropping-particle" : "", "parse-names" : false, "suffix" : "" }, { "dropping-particle" : "", "family" : "Anderson", "given" : "Charlotte", "non-dropping-particle" : "", "parse-names" : false, "suffix" : "" }, { "dropping-particle" : "", "family" : "Maguire", "given" : "Helen", "non-dropping-particle" : "", "parse-names" : false, "suffix" : "" }, { "dropping-particle" : "", "family" : "Anderson", "given" : "Sarah R", "non-dropping-particle" : "", "parse-names" : false, "suffix" : "" }, { "dropping-particle" : "", "family" : "Public Health England Strain Typing Project Board", "given" : "", "non-dropping-particle" : "", "parse-names" : false, "suffix" : "" } ], "container-title" : "Thorax", "id" : "ITEM-1", "issue" : "8", "issued" : { "date-parts" : [ [ "2016" ] ] }, "page" : "749-56", "title" : "Recent TB transmission, clustering and predictors of large clusters in London, 2010-2012: results from first 3\u2005years of universal MIRU-VNTR strain typing.", "type" : "article-journal", "volume" : "71" }, "uris" : [ "http://www.mendeley.com/documents/?uuid=5e416d41-9857-49b1-b2f9-b83c08c325fa" ] } ], "mendeley" : { "formattedCitation" : "&lt;sup&gt;3&lt;/sup&gt;", "plainTextFormattedCitation" : "3", "previouslyFormattedCitation" : "&lt;sup&gt;3&lt;/sup&gt;" }, "properties" : { "noteIndex" : 0 }, "schema" : "https://github.com/citation-style-language/schema/raw/master/csl-citation.json" }</w:instrText>
      </w:r>
      <w:r>
        <w:rPr>
          <w:rFonts w:cs="Arial"/>
        </w:rPr>
        <w:fldChar w:fldCharType="separate"/>
      </w:r>
      <w:r w:rsidRPr="00EE4B74">
        <w:rPr>
          <w:rFonts w:cs="Arial"/>
          <w:noProof/>
          <w:vertAlign w:val="superscript"/>
        </w:rPr>
        <w:t>3</w:t>
      </w:r>
      <w:r>
        <w:rPr>
          <w:rFonts w:cs="Arial"/>
        </w:rPr>
        <w:fldChar w:fldCharType="end"/>
      </w:r>
      <w:r>
        <w:rPr>
          <w:rFonts w:cs="Arial"/>
        </w:rPr>
        <w:t>. However, as matching strains do not necessarily indicate recent transmission</w:t>
      </w:r>
      <w:r>
        <w:rPr>
          <w:rFonts w:cs="Arial"/>
        </w:rPr>
        <w:fldChar w:fldCharType="begin" w:fldLock="1"/>
      </w:r>
      <w:r>
        <w:rPr>
          <w:rFonts w:cs="Arial"/>
        </w:rPr>
        <w:instrText>ADDIN CSL_CITATION { "citationItems" : [ { "id" : "ITEM-1", "itemData" : { "abstract" : "This report presents detailed data on TB case notifications made to the Enhanced Tuberculosis Surveillance system (ETS) in England to the end of 2014. This is a change in presentation compared with previous TB annual reports produced by the Health Protection Agency (HPA) and Public Health England (PHE), which reported detailed surveillance data for the whole of the UK. This change is consistent with the newly launched Collaborative TB Strategy for England 2015-2020 [1], and the fact that TB control activities, along with other health services, are devolved to Scotland, Wales and Northern Ireland. The one exception is the United Kingdom tuberculosis pre-entry screening programme (chapter 10), which is conducted for the whole of the UK. High-level data on TB notifications in the UK to the end of 2014, and breakdowns by country, can be found in the Official Statistic for TB, \u2018Reports of cases of tuberculosis to enhanced tuberculosis surveillance systems: United Kingdom, 2000 to 2014\u2019. This is available at https://www.gov.uk/government/collections/tuberculosis-and-othermycobacterial-diseases-diagnosis-screening-management-and-data. As part of the Collaborative TB Strategy for England 2015-2020, a suite of TB Strategy Monitoring Indicators have been developed (https://www.gov.uk/government/uploads/system/uploads/attachment_data/file/403231/ Collaborative_TB_Strategy_for_England_2015_2020_.pdf). Where data for these indicators are presented in this report, the indicator name is shown, and a summary table of national-level indicators is presented in Appendix V. Data for indicators which are presented at Upper Tier Local Authority can be found at http://fingertips.phe.org.uk/profile/tb-monitoring and will be updated with data for 2014 on 6th October 2015. Hyperlinks (in green) for specific indicators are also shown throughout the report where data are presented. TB data from 2000 are updated annually to take into account denotifications, late notifications and other updates. The data from the current year\u2019s report supersedes data in previous reports. Key points and recommendations This report presents detailed data on the occurrence and management of tuberculosis (TB) in England to the end of 2014, which should be used to inform the implementation of the Collaborative TB Strategy for England 2015-2020. \uf0b7 in the past three years there has been a year on year decline in the number of TB cases in England, down to 6,520 in 2014, a rate of 12.0 per 100,000 o despite\u2026", "author" : [ { "dropping-particle" : "", "family" : "Davidson", "given" : "Jennifer A", "non-dropping-particle" : "", "parse-names" : false, "suffix" : "" }, { "dropping-particle" : "", "family" : "Lalor", "given" : "Maeve K", "non-dropping-particle" : "", "parse-names" : false, "suffix" : "" }, { "dropping-particle" : "", "family" : "Mohiyuddin", "given" : "Tehreem", "non-dropping-particle" : "", "parse-names" : false, "suffix" : "" }, { "dropping-particle" : "", "family" : "Loutet", "given" : "Miranda", "non-dropping-particle" : "", "parse-names" : false, "suffix" : "" }, { "dropping-particle" : "", "family" : "Uddin", "given" : "T", "non-dropping-particle" : "", "parse-names" : false, "suffix" : "" }, { "dropping-particle" : "", "family" : "Venugopalan", "given" : "S", "non-dropping-particle" : "", "parse-names" : false, "suffix" : "" }, { "dropping-particle" : "", "family" : "Muzyamba", "given" : "M", "non-dropping-particle" : "", "parse-names" : false, "suffix" : "" }, { "dropping-particle" : "", "family" : "Gedi", "given" : "A", "non-dropping-particle" : "", "parse-names" : false, "suffix" : "" }, { "dropping-particle" : "", "family" : "Hafezi", "given" : "H", "non-dropping-particle" : "", "parse-names" : false, "suffix" : "" }, { "dropping-particle" : "", "family" : "Zenner", "given" : "Dominik", "non-dropping-particle" : "", "parse-names" : false, "suffix" : "" }, { "dropping-particle" : "", "family" : "Altass", "given" : "L", "non-dropping-particle" : "", "parse-names" : false, "suffix" : "" }, { "dropping-particle" : "", "family" : "Anderson", "given" : "Sarah R", "non-dropping-particle" : "", "parse-names" : false, "suffix" : "" }, { "dropping-particle" : "", "family" : "Thomas", "given" : "H Lucy", "non-dropping-particle" : "", "parse-names" : false, "suffix" : "" }, { "dropping-particle" : "", "family" : "Edelstein", "given" : "Michael", "non-dropping-particle" : "", "parse-names" : false, "suffix" : "" }, { "dropping-particle" : "", "family" : "White", "given" : "J", "non-dropping-particle" : "", "parse-names" : false, "suffix" : "" }, { "dropping-particle" : "", "family" : "Beebeejaun", "given" : "K", "non-dropping-particle" : "", "parse-names" : false, "suffix" : "" } ], "container-title" : "Public Health England report", "id" : "ITEM-1", "issued" : { "date-parts" : [ [ "2016" ] ] }, "number-of-pages" : "173", "title" : "Tuberculosis in England 2016 Report (presenting data to end of 2015)", "type" : "report", "volume" : "Version 1." }, "uris" : [ "http://www.mendeley.com/documents/?uuid=7b1962ff-13fb-42ac-a96b-4bd301a89ebb" ] } ], "mendeley" : { "formattedCitation" : "&lt;sup&gt;1&lt;/sup&gt;", "plainTextFormattedCitation" : "1", "previouslyFormattedCitation" : "&lt;sup&gt;1&lt;/sup&gt;" }, "properties" : { "noteIndex" : 0 }, "schema" : "https://github.com/citation-style-language/schema/raw/master/csl-citation.json" }</w:instrText>
      </w:r>
      <w:r>
        <w:rPr>
          <w:rFonts w:cs="Arial"/>
        </w:rPr>
        <w:fldChar w:fldCharType="separate"/>
      </w:r>
      <w:r w:rsidRPr="00EE4B74">
        <w:rPr>
          <w:rFonts w:cs="Arial"/>
          <w:noProof/>
          <w:vertAlign w:val="superscript"/>
        </w:rPr>
        <w:t>1</w:t>
      </w:r>
      <w:r>
        <w:rPr>
          <w:rFonts w:cs="Arial"/>
        </w:rPr>
        <w:fldChar w:fldCharType="end"/>
      </w:r>
      <w:r>
        <w:rPr>
          <w:rFonts w:cs="Arial"/>
        </w:rPr>
        <w:t xml:space="preserve">, alternative measures of recent transmission are required. </w:t>
      </w:r>
    </w:p>
    <w:p w14:paraId="423CC0C4" w14:textId="77777777" w:rsidR="00A06387" w:rsidRDefault="00A06387" w:rsidP="00A06387">
      <w:pPr>
        <w:rPr>
          <w:rFonts w:cs="Arial"/>
        </w:rPr>
      </w:pPr>
    </w:p>
    <w:p w14:paraId="2961327D" w14:textId="77777777" w:rsidR="00417073" w:rsidRDefault="00CC40B3" w:rsidP="00A06387">
      <w:pPr>
        <w:rPr>
          <w:rFonts w:cs="Arial"/>
        </w:rPr>
      </w:pPr>
      <w:r>
        <w:rPr>
          <w:rFonts w:cs="Arial"/>
        </w:rPr>
        <w:t xml:space="preserve">TB clusters are defined as multiple cases infected with an identical genotype.  Large clusters are assumed to signify sustained recent </w:t>
      </w:r>
      <w:proofErr w:type="gramStart"/>
      <w:r>
        <w:rPr>
          <w:rFonts w:cs="Arial"/>
        </w:rPr>
        <w:t>transmission,</w:t>
      </w:r>
      <w:proofErr w:type="gramEnd"/>
      <w:r>
        <w:rPr>
          <w:rFonts w:cs="Arial"/>
        </w:rPr>
        <w:t xml:space="preserve"> however their significance depends on the epidemiological setting. </w:t>
      </w:r>
      <w:proofErr w:type="spellStart"/>
      <w:r>
        <w:rPr>
          <w:rFonts w:cs="Arial"/>
        </w:rPr>
        <w:t>Ypma</w:t>
      </w:r>
      <w:proofErr w:type="spellEnd"/>
      <w:r>
        <w:rPr>
          <w:rFonts w:cs="Arial"/>
        </w:rPr>
        <w:t xml:space="preserve"> et al. analysed the distribution of TB transmission c</w:t>
      </w:r>
      <w:r w:rsidR="00417073">
        <w:rPr>
          <w:rFonts w:cs="Arial"/>
        </w:rPr>
        <w:t>luster sizes in the Netherlands:</w:t>
      </w:r>
      <w:r>
        <w:rPr>
          <w:rFonts w:cs="Arial"/>
        </w:rPr>
        <w:t xml:space="preserve"> they found that the </w:t>
      </w:r>
      <w:proofErr w:type="gramStart"/>
      <w:r>
        <w:rPr>
          <w:rFonts w:cs="Arial"/>
        </w:rPr>
        <w:t>highly skewed</w:t>
      </w:r>
      <w:proofErr w:type="gramEnd"/>
      <w:r>
        <w:rPr>
          <w:rFonts w:cs="Arial"/>
        </w:rPr>
        <w:t xml:space="preserve"> distribution of cluster sizes was indicative of super-spreading individuals, i.e. individuals that generate many more secondary cases than average. </w:t>
      </w:r>
    </w:p>
    <w:p w14:paraId="322174D9" w14:textId="77777777" w:rsidR="00417073" w:rsidRDefault="00417073" w:rsidP="00A06387">
      <w:pPr>
        <w:rPr>
          <w:rFonts w:cs="Arial"/>
        </w:rPr>
      </w:pPr>
    </w:p>
    <w:p w14:paraId="36E42C97" w14:textId="21C8A489" w:rsidR="00EF4134" w:rsidRDefault="00417073" w:rsidP="00A06387">
      <w:pPr>
        <w:rPr>
          <w:rFonts w:cs="Arial"/>
        </w:rPr>
      </w:pPr>
      <w:r>
        <w:rPr>
          <w:rFonts w:cs="Arial"/>
        </w:rPr>
        <w:t xml:space="preserve">In this paper, we </w:t>
      </w:r>
      <w:r w:rsidR="000A2482">
        <w:rPr>
          <w:rFonts w:cs="Arial"/>
        </w:rPr>
        <w:t>develop</w:t>
      </w:r>
      <w:r>
        <w:rPr>
          <w:rFonts w:cs="Arial"/>
        </w:rPr>
        <w:t xml:space="preserve"> the method of </w:t>
      </w:r>
      <w:proofErr w:type="spellStart"/>
      <w:r>
        <w:rPr>
          <w:rFonts w:cs="Arial"/>
        </w:rPr>
        <w:t>Ypma</w:t>
      </w:r>
      <w:proofErr w:type="spellEnd"/>
      <w:r>
        <w:rPr>
          <w:rFonts w:cs="Arial"/>
        </w:rPr>
        <w:t xml:space="preserve"> et al. to </w:t>
      </w:r>
      <w:r w:rsidR="000A2482">
        <w:rPr>
          <w:rFonts w:cs="Arial"/>
        </w:rPr>
        <w:t xml:space="preserve">be able to estimate the amount of recent transmission from </w:t>
      </w:r>
      <w:r>
        <w:rPr>
          <w:rFonts w:cs="Arial"/>
        </w:rPr>
        <w:t>TB cluster data from England</w:t>
      </w:r>
      <w:r w:rsidR="000A2482">
        <w:rPr>
          <w:rFonts w:cs="Arial"/>
        </w:rPr>
        <w:t xml:space="preserve">. In the process of developing the model,  </w:t>
      </w:r>
    </w:p>
    <w:p w14:paraId="40457981" w14:textId="77777777" w:rsidR="00EB18F4" w:rsidRDefault="00EB18F4" w:rsidP="00EB18F4">
      <w:pPr>
        <w:rPr>
          <w:rFonts w:cs="Arial"/>
        </w:rPr>
      </w:pPr>
    </w:p>
    <w:p w14:paraId="2B298738" w14:textId="77777777" w:rsidR="00C66D37" w:rsidRDefault="00C66D37" w:rsidP="00EB18F4">
      <w:pPr>
        <w:rPr>
          <w:rFonts w:cs="Arial"/>
        </w:rPr>
      </w:pPr>
    </w:p>
    <w:p w14:paraId="44532D5E" w14:textId="77777777" w:rsidR="00EB18F4" w:rsidRPr="00EA2C69" w:rsidRDefault="00EB18F4" w:rsidP="00EB18F4">
      <w:pPr>
        <w:rPr>
          <w:rFonts w:cs="Arial"/>
          <w:b/>
        </w:rPr>
      </w:pPr>
      <w:r w:rsidRPr="00EA2C69">
        <w:rPr>
          <w:rFonts w:cs="Arial"/>
          <w:b/>
        </w:rPr>
        <w:t>Methods</w:t>
      </w:r>
    </w:p>
    <w:p w14:paraId="314344A8" w14:textId="3D581BA0" w:rsidR="00EA2C69" w:rsidRPr="00C40026" w:rsidRDefault="00C40026" w:rsidP="00EB18F4">
      <w:pPr>
        <w:rPr>
          <w:rFonts w:cs="Arial"/>
          <w:i/>
        </w:rPr>
      </w:pPr>
      <w:r w:rsidRPr="00C40026">
        <w:rPr>
          <w:rFonts w:cs="Arial"/>
          <w:i/>
        </w:rPr>
        <w:t xml:space="preserve">Data </w:t>
      </w:r>
      <w:r w:rsidR="00592E7D">
        <w:rPr>
          <w:rFonts w:cs="Arial"/>
          <w:i/>
        </w:rPr>
        <w:t xml:space="preserve">extraction and </w:t>
      </w:r>
      <w:r w:rsidRPr="00C40026">
        <w:rPr>
          <w:rFonts w:cs="Arial"/>
          <w:i/>
        </w:rPr>
        <w:t>processing</w:t>
      </w:r>
    </w:p>
    <w:p w14:paraId="09C9B8D3" w14:textId="058FBC83" w:rsidR="00063024" w:rsidRPr="00063024" w:rsidRDefault="005C6BA2" w:rsidP="00C40026">
      <w:pPr>
        <w:rPr>
          <w:rFonts w:cs="Arial"/>
          <w:i/>
        </w:rPr>
      </w:pPr>
      <w:r>
        <w:rPr>
          <w:rFonts w:cs="Arial"/>
          <w:i/>
        </w:rPr>
        <w:t>GB</w:t>
      </w:r>
      <w:r w:rsidR="00063024" w:rsidRPr="00063024">
        <w:rPr>
          <w:rFonts w:cs="Arial"/>
          <w:i/>
        </w:rPr>
        <w:t xml:space="preserve"> data</w:t>
      </w:r>
    </w:p>
    <w:p w14:paraId="67A4E4B0" w14:textId="18B85EA8" w:rsidR="00C40026" w:rsidRDefault="00ED3CAB" w:rsidP="00C40026">
      <w:pPr>
        <w:rPr>
          <w:rFonts w:cs="Arial"/>
        </w:rPr>
      </w:pPr>
      <w:r>
        <w:rPr>
          <w:rFonts w:cs="Arial"/>
        </w:rPr>
        <w:t xml:space="preserve">The analysis was conducted using the Enhanced Tuberculosis Surveillance (ETS) system. </w:t>
      </w:r>
      <w:r w:rsidR="00C40026">
        <w:rPr>
          <w:rFonts w:cs="Arial"/>
        </w:rPr>
        <w:t xml:space="preserve">We extracted year (2010-2015), country of residence (England, Scotland, Wales, Northern Ireland), Public Health England centre of residence (England only: East Midlands, </w:t>
      </w:r>
      <w:r w:rsidR="00C40026" w:rsidRPr="00C40026">
        <w:rPr>
          <w:rFonts w:cs="Arial"/>
        </w:rPr>
        <w:t>East of England</w:t>
      </w:r>
      <w:r w:rsidR="00C40026">
        <w:rPr>
          <w:rFonts w:cs="Arial"/>
        </w:rPr>
        <w:t xml:space="preserve">, </w:t>
      </w:r>
      <w:r w:rsidR="00C40026" w:rsidRPr="00C40026">
        <w:rPr>
          <w:rFonts w:cs="Arial"/>
        </w:rPr>
        <w:t>London</w:t>
      </w:r>
      <w:r w:rsidR="00C40026">
        <w:rPr>
          <w:rFonts w:cs="Arial"/>
        </w:rPr>
        <w:t xml:space="preserve">, </w:t>
      </w:r>
      <w:r w:rsidR="00C40026" w:rsidRPr="00C40026">
        <w:rPr>
          <w:rFonts w:cs="Arial"/>
        </w:rPr>
        <w:t>North East</w:t>
      </w:r>
      <w:r w:rsidR="00C40026">
        <w:rPr>
          <w:rFonts w:cs="Arial"/>
        </w:rPr>
        <w:t xml:space="preserve">, </w:t>
      </w:r>
      <w:r w:rsidR="00C40026" w:rsidRPr="00C40026">
        <w:rPr>
          <w:rFonts w:cs="Arial"/>
        </w:rPr>
        <w:t>North West</w:t>
      </w:r>
      <w:r w:rsidR="00C40026">
        <w:rPr>
          <w:rFonts w:cs="Arial"/>
        </w:rPr>
        <w:t xml:space="preserve">, </w:t>
      </w:r>
      <w:r w:rsidR="00C40026" w:rsidRPr="00C40026">
        <w:rPr>
          <w:rFonts w:cs="Arial"/>
        </w:rPr>
        <w:t>South East</w:t>
      </w:r>
      <w:r w:rsidR="00C40026">
        <w:rPr>
          <w:rFonts w:cs="Arial"/>
        </w:rPr>
        <w:t xml:space="preserve">, </w:t>
      </w:r>
      <w:r w:rsidR="00C40026" w:rsidRPr="00C40026">
        <w:rPr>
          <w:rFonts w:cs="Arial"/>
        </w:rPr>
        <w:t>South West</w:t>
      </w:r>
      <w:r w:rsidR="00C40026">
        <w:rPr>
          <w:rFonts w:cs="Arial"/>
        </w:rPr>
        <w:t xml:space="preserve">, West Midlands, Yorkshire and the Humber), country of birth, disease type (pulmonary or extra-pulmonary), strain type (24 loci </w:t>
      </w:r>
      <w:r w:rsidR="00592E7D">
        <w:rPr>
          <w:bCs/>
        </w:rPr>
        <w:t>m</w:t>
      </w:r>
      <w:r w:rsidR="00592E7D" w:rsidRPr="002551DE">
        <w:rPr>
          <w:bCs/>
        </w:rPr>
        <w:t>ycobacterial interspersed repetitive unit-variable-number tandem repeat (MIRU-VNTR)</w:t>
      </w:r>
      <w:r w:rsidR="00C40026">
        <w:rPr>
          <w:rFonts w:cs="Arial"/>
        </w:rPr>
        <w:t xml:space="preserve"> type</w:t>
      </w:r>
      <w:r w:rsidR="00D72852">
        <w:rPr>
          <w:rFonts w:cs="Arial"/>
        </w:rPr>
        <w:t xml:space="preserve">), </w:t>
      </w:r>
      <w:r w:rsidR="00C40026">
        <w:rPr>
          <w:rFonts w:cs="Arial"/>
        </w:rPr>
        <w:t xml:space="preserve">cluster name (assigned by PHE naming tool based on strain type) </w:t>
      </w:r>
      <w:r w:rsidR="00D72852">
        <w:rPr>
          <w:rFonts w:cs="Arial"/>
        </w:rPr>
        <w:t xml:space="preserve">and whether a case was categorised as clustered (yes/no) </w:t>
      </w:r>
      <w:r w:rsidR="003726BD">
        <w:rPr>
          <w:rFonts w:cs="Arial"/>
        </w:rPr>
        <w:t xml:space="preserve">for all TB cases </w:t>
      </w:r>
      <w:r>
        <w:rPr>
          <w:rFonts w:cs="Arial"/>
        </w:rPr>
        <w:t>diagnosed between 2010 and 2015</w:t>
      </w:r>
      <w:r w:rsidR="00C40026">
        <w:rPr>
          <w:rFonts w:cs="Arial"/>
        </w:rPr>
        <w:t>.</w:t>
      </w:r>
    </w:p>
    <w:p w14:paraId="0AC9C171" w14:textId="77777777" w:rsidR="00C40026" w:rsidRDefault="00C40026" w:rsidP="00C40026">
      <w:pPr>
        <w:rPr>
          <w:rFonts w:cs="Arial"/>
        </w:rPr>
      </w:pPr>
    </w:p>
    <w:p w14:paraId="790EBFE6" w14:textId="2A91CEB8" w:rsidR="00C40026" w:rsidRDefault="00D72852" w:rsidP="00C40026">
      <w:pPr>
        <w:rPr>
          <w:rFonts w:cs="Arial"/>
        </w:rPr>
      </w:pPr>
      <w:r>
        <w:rPr>
          <w:rFonts w:cs="Arial"/>
        </w:rPr>
        <w:t>Of the 47,161 cases diagnos</w:t>
      </w:r>
      <w:r w:rsidR="00592E7D">
        <w:rPr>
          <w:rFonts w:cs="Arial"/>
        </w:rPr>
        <w:t>ed between 2010 and 2015, 23,646</w:t>
      </w:r>
      <w:r>
        <w:rPr>
          <w:rFonts w:cs="Arial"/>
        </w:rPr>
        <w:t xml:space="preserve"> cases were associated with a 23+ loci </w:t>
      </w:r>
      <w:r w:rsidR="0052180A">
        <w:rPr>
          <w:rFonts w:cs="Arial"/>
        </w:rPr>
        <w:t>VNTR profile</w:t>
      </w:r>
      <w:r>
        <w:rPr>
          <w:rFonts w:cs="Arial"/>
        </w:rPr>
        <w:t xml:space="preserve"> that could be used</w:t>
      </w:r>
      <w:r w:rsidR="00592E7D">
        <w:rPr>
          <w:rFonts w:cs="Arial"/>
        </w:rPr>
        <w:t xml:space="preserve"> for cluster identification; these cases </w:t>
      </w:r>
      <w:r>
        <w:rPr>
          <w:rFonts w:cs="Arial"/>
        </w:rPr>
        <w:t xml:space="preserve">were extracted for further analysis. </w:t>
      </w:r>
      <w:r w:rsidR="00ED3CAB">
        <w:rPr>
          <w:rFonts w:cs="Arial"/>
        </w:rPr>
        <w:t>Cluster size was defined</w:t>
      </w:r>
      <w:r w:rsidR="00C0712E">
        <w:rPr>
          <w:rFonts w:cs="Arial"/>
        </w:rPr>
        <w:t xml:space="preserve"> as the number o</w:t>
      </w:r>
      <w:r w:rsidR="003146ED">
        <w:rPr>
          <w:rFonts w:cs="Arial"/>
        </w:rPr>
        <w:t>f cases with an identical VNTR profile</w:t>
      </w:r>
      <w:r w:rsidR="0052180A">
        <w:rPr>
          <w:rFonts w:cs="Arial"/>
        </w:rPr>
        <w:t>, where clusters of size 1 were cases with a unique 24 loci VNTR profile. Cases with a single missing locus that matched 23 loci of another cluster were considered part of that cluster</w:t>
      </w:r>
      <w:r w:rsidR="00D9755B">
        <w:rPr>
          <w:rFonts w:cs="Arial"/>
        </w:rPr>
        <w:fldChar w:fldCharType="begin" w:fldLock="1"/>
      </w:r>
      <w:r w:rsidR="00AE1C5E">
        <w:rPr>
          <w:rFonts w:cs="Arial"/>
        </w:rPr>
        <w:instrText>ADDIN CSL_CITATION { "citationItems" : [ { "id" : "ITEM-1", "itemData" : { "abstract" : "Public Health England exists to protect and improve the nation's health and wellbeing, and reduce health inequalities. It does this through world-class science, knowledge and intelligence, advocacy, partnerships and the delivery of specialist public health services. PHE is an operationally autonomous executive agency of the Department of Health.", "author" : [ { "dropping-particle" : "", "family" : "Public Health England", "given" : "", "non-dropping-particle" : "", "parse-names" : false, "suffix" : "" } ], "id" : "ITEM-1", "issued" : { "date-parts" : [ [ "2015" ] ] }, "title" : "Tuberculosis in England 2015 report", "type" : "report" }, "uris" : [ "http://www.mendeley.com/documents/?uuid=73979c6f-b7a1-350c-9b86-167925528a32" ] } ], "mendeley" : { "formattedCitation" : "&lt;sup&gt;1&lt;/sup&gt;", "plainTextFormattedCitation" : "1", "previouslyFormattedCitation" : "&lt;sup&gt;1&lt;/sup&gt;" }, "properties" : { "noteIndex" : 0 }, "schema" : "https://github.com/citation-style-language/schema/raw/master/csl-citation.json" }</w:instrText>
      </w:r>
      <w:r w:rsidR="00D9755B">
        <w:rPr>
          <w:rFonts w:cs="Arial"/>
        </w:rPr>
        <w:fldChar w:fldCharType="separate"/>
      </w:r>
      <w:r w:rsidR="00D9755B" w:rsidRPr="00D9755B">
        <w:rPr>
          <w:rFonts w:cs="Arial"/>
          <w:noProof/>
          <w:vertAlign w:val="superscript"/>
        </w:rPr>
        <w:t>1</w:t>
      </w:r>
      <w:r w:rsidR="00D9755B">
        <w:rPr>
          <w:rFonts w:cs="Arial"/>
        </w:rPr>
        <w:fldChar w:fldCharType="end"/>
      </w:r>
      <w:r w:rsidR="0052180A">
        <w:rPr>
          <w:rFonts w:cs="Arial"/>
        </w:rPr>
        <w:t xml:space="preserve">. </w:t>
      </w:r>
      <w:r>
        <w:rPr>
          <w:rFonts w:cs="Arial"/>
        </w:rPr>
        <w:t xml:space="preserve"> </w:t>
      </w:r>
    </w:p>
    <w:p w14:paraId="16D5748A" w14:textId="77777777" w:rsidR="00A71B1C" w:rsidRDefault="00A71B1C" w:rsidP="00C40026">
      <w:pPr>
        <w:rPr>
          <w:rFonts w:cs="Arial"/>
        </w:rPr>
      </w:pPr>
    </w:p>
    <w:p w14:paraId="15E49665" w14:textId="7D05F7AE" w:rsidR="00A71B1C" w:rsidRDefault="00ED3CAB" w:rsidP="00C40026">
      <w:pPr>
        <w:rPr>
          <w:rFonts w:cs="Arial"/>
        </w:rPr>
      </w:pPr>
      <w:r>
        <w:rPr>
          <w:rFonts w:cs="Arial"/>
        </w:rPr>
        <w:t>Cluster size was binned logarithmically to retain the distribution shape while minimising noise due to low numbers of large clusters</w:t>
      </w:r>
      <w:r w:rsidR="00D9755B">
        <w:rPr>
          <w:rFonts w:cs="Arial"/>
        </w:rPr>
        <w:fldChar w:fldCharType="begin" w:fldLock="1"/>
      </w:r>
      <w:r w:rsidR="00AE1C5E">
        <w:rPr>
          <w:rFonts w:cs="Arial"/>
        </w:rPr>
        <w:instrText>ADDIN CSL_CITATION { "citationItems" : [ { "id" : "ITEM-1", "itemData" : { "author" : [ { "dropping-particle" : "", "family" : "Danon", "given" : "Leon", "non-dropping-particle" : "", "parse-names" : false, "suffix" : "" }, { "dropping-particle" : "", "family" : "House", "given" : "Thomas A.", "non-dropping-particle" : "", "parse-names" : false, "suffix" : "" }, { "dropping-particle" : "", "family" : "Read", "given" : "Jonathan M.", "non-dropping-particle" : "", "parse-names" : false, "suffix" : "" }, { "dropping-particle" : "", "family" : "Keeling", "given" : "Matt J.", "non-dropping-particle" : "", "parse-names" : false, "suffix" : "" } ], "container-title" : "Journal of The Royal Society Interface", "id" : "ITEM-1", "issue" : "76", "issued" : { "date-parts" : [ [ "2012" ] ] }, "title" : "Social encounter networks: collective properties and disease transmission", "type" : "article-journal", "volume" : "9" }, "uris" : [ "http://www.mendeley.com/documents/?uuid=c1e85869-a875-47fe-a4a8-5a5f5ae24086" ] } ], "mendeley" : { "formattedCitation" : "&lt;sup&gt;2&lt;/sup&gt;", "plainTextFormattedCitation" : "2", "previouslyFormattedCitation" : "&lt;sup&gt;2&lt;/sup&gt;" }, "properties" : { "noteIndex" : 0 }, "schema" : "https://github.com/citation-style-language/schema/raw/master/csl-citation.json" }</w:instrText>
      </w:r>
      <w:r w:rsidR="00D9755B">
        <w:rPr>
          <w:rFonts w:cs="Arial"/>
        </w:rPr>
        <w:fldChar w:fldCharType="separate"/>
      </w:r>
      <w:r w:rsidR="00D9755B" w:rsidRPr="00D9755B">
        <w:rPr>
          <w:rFonts w:cs="Arial"/>
          <w:noProof/>
          <w:vertAlign w:val="superscript"/>
        </w:rPr>
        <w:t>2</w:t>
      </w:r>
      <w:r w:rsidR="00D9755B">
        <w:rPr>
          <w:rFonts w:cs="Arial"/>
        </w:rPr>
        <w:fldChar w:fldCharType="end"/>
      </w:r>
      <w:r>
        <w:rPr>
          <w:rFonts w:cs="Arial"/>
        </w:rPr>
        <w:t xml:space="preserve">. The association between cluster size and the </w:t>
      </w:r>
      <w:r>
        <w:t xml:space="preserve">proportion of pulmonary cases and cluster size and country of birth was characterised in the process of model development. </w:t>
      </w:r>
    </w:p>
    <w:p w14:paraId="358358C2" w14:textId="77777777" w:rsidR="005C6BA2" w:rsidRDefault="005C6BA2" w:rsidP="00EB18F4">
      <w:pPr>
        <w:rPr>
          <w:rFonts w:cs="Arial"/>
          <w:i/>
        </w:rPr>
      </w:pPr>
    </w:p>
    <w:p w14:paraId="082C177F" w14:textId="5F7F6645" w:rsidR="00C40026" w:rsidRPr="005C6BA2" w:rsidRDefault="005C6BA2" w:rsidP="00EB18F4">
      <w:pPr>
        <w:rPr>
          <w:rFonts w:cs="Arial"/>
          <w:i/>
        </w:rPr>
      </w:pPr>
      <w:r>
        <w:rPr>
          <w:rFonts w:cs="Arial"/>
          <w:i/>
        </w:rPr>
        <w:t>NL data</w:t>
      </w:r>
    </w:p>
    <w:p w14:paraId="09F90A1F" w14:textId="431A6405" w:rsidR="005C6BA2" w:rsidRDefault="005C6BA2" w:rsidP="00EB18F4">
      <w:pPr>
        <w:rPr>
          <w:rFonts w:cs="Arial"/>
        </w:rPr>
      </w:pPr>
      <w:proofErr w:type="gramStart"/>
      <w:r>
        <w:rPr>
          <w:rFonts w:cs="Arial"/>
        </w:rPr>
        <w:t>In order to</w:t>
      </w:r>
      <w:proofErr w:type="gramEnd"/>
      <w:r>
        <w:rPr>
          <w:rFonts w:cs="Arial"/>
        </w:rPr>
        <w:t xml:space="preserve"> compare the GB model with</w:t>
      </w:r>
      <w:r w:rsidR="00994700">
        <w:rPr>
          <w:rFonts w:cs="Arial"/>
        </w:rPr>
        <w:t xml:space="preserve"> the original analysis, we extracted</w:t>
      </w:r>
      <w:r>
        <w:rPr>
          <w:rFonts w:cs="Arial"/>
        </w:rPr>
        <w:t xml:space="preserve"> </w:t>
      </w:r>
      <w:r w:rsidR="00994700">
        <w:rPr>
          <w:rFonts w:cs="Arial"/>
        </w:rPr>
        <w:t xml:space="preserve">obtained data on TB cases with a </w:t>
      </w:r>
      <w:r>
        <w:rPr>
          <w:rFonts w:cs="Arial"/>
        </w:rPr>
        <w:t xml:space="preserve">VNTR </w:t>
      </w:r>
      <w:r w:rsidR="00994700">
        <w:rPr>
          <w:rFonts w:cs="Arial"/>
        </w:rPr>
        <w:t>type</w:t>
      </w:r>
      <w:r>
        <w:rPr>
          <w:rFonts w:cs="Arial"/>
        </w:rPr>
        <w:t xml:space="preserve"> from the Netherlands</w:t>
      </w:r>
      <w:r w:rsidR="00994700">
        <w:rPr>
          <w:rFonts w:cs="Arial"/>
        </w:rPr>
        <w:t xml:space="preserve"> Tuberculosis Register</w:t>
      </w:r>
      <w:r>
        <w:rPr>
          <w:rFonts w:cs="Arial"/>
        </w:rPr>
        <w:t xml:space="preserve">. VNTR typing has been systematically conducted in the Netherlands since 2004. As for the GB data, we extracted year of diagnosis (2004-2015), province of residence, country of birth, disease type (pulmonary or extra-pulmonary), strain type (24 loci </w:t>
      </w:r>
      <w:r>
        <w:rPr>
          <w:bCs/>
        </w:rPr>
        <w:t>m</w:t>
      </w:r>
      <w:r w:rsidRPr="002551DE">
        <w:rPr>
          <w:bCs/>
        </w:rPr>
        <w:t>ycobacterial interspersed repetitive unit-variable-number tandem repeat (MIRU-VNTR)</w:t>
      </w:r>
      <w:r>
        <w:rPr>
          <w:rFonts w:cs="Arial"/>
        </w:rPr>
        <w:t xml:space="preserve"> type)</w:t>
      </w:r>
      <w:r w:rsidR="00113123">
        <w:rPr>
          <w:rFonts w:cs="Arial"/>
        </w:rPr>
        <w:t xml:space="preserve">. </w:t>
      </w:r>
      <w:r w:rsidR="00994700">
        <w:rPr>
          <w:rFonts w:cs="Arial"/>
        </w:rPr>
        <w:t>8,448 cases diagnosed between 2004</w:t>
      </w:r>
      <w:r w:rsidR="00812F04">
        <w:rPr>
          <w:rFonts w:cs="Arial"/>
        </w:rPr>
        <w:t xml:space="preserve"> and 2015</w:t>
      </w:r>
      <w:r>
        <w:rPr>
          <w:rFonts w:cs="Arial"/>
        </w:rPr>
        <w:t xml:space="preserve"> were associated with a 23+ loci VNTR profile that could be used for cluster </w:t>
      </w:r>
      <w:r w:rsidR="00113123">
        <w:rPr>
          <w:rFonts w:cs="Arial"/>
        </w:rPr>
        <w:t>identification.</w:t>
      </w:r>
      <w:r>
        <w:rPr>
          <w:rFonts w:cs="Arial"/>
        </w:rPr>
        <w:t xml:space="preserve"> </w:t>
      </w:r>
      <w:r w:rsidR="00946359">
        <w:rPr>
          <w:rFonts w:cs="Arial"/>
        </w:rPr>
        <w:t xml:space="preserve">When directly comparing with Great Britain we used Netherlands data from 2010 to 2015. </w:t>
      </w:r>
    </w:p>
    <w:p w14:paraId="0AF0CF57" w14:textId="77777777" w:rsidR="005C6BA2" w:rsidRDefault="005C6BA2" w:rsidP="00EB18F4">
      <w:pPr>
        <w:rPr>
          <w:rFonts w:cs="Arial"/>
        </w:rPr>
      </w:pPr>
    </w:p>
    <w:p w14:paraId="1E8E0E73" w14:textId="5FE679A8" w:rsidR="00C40026" w:rsidRPr="00592E7D" w:rsidRDefault="00A71B1C" w:rsidP="00EB18F4">
      <w:pPr>
        <w:rPr>
          <w:rFonts w:cs="Arial"/>
          <w:i/>
        </w:rPr>
      </w:pPr>
      <w:r>
        <w:rPr>
          <w:i/>
        </w:rPr>
        <w:t>Models for cluster size distribution</w:t>
      </w:r>
    </w:p>
    <w:p w14:paraId="148C248F" w14:textId="45B28FA5" w:rsidR="007D1DF5" w:rsidRDefault="00902E06" w:rsidP="007D1DF5">
      <w:r>
        <w:t>We developed a mortal branching process model</w:t>
      </w:r>
      <w:r>
        <w:fldChar w:fldCharType="begin" w:fldLock="1"/>
      </w:r>
      <w:r w:rsidR="00AE1C5E">
        <w:instrText>ADDIN CSL_CITATION { "citationItems" : [ { "id" : "ITEM-1", "itemData" : { "DOI" : "10.2307/2334720", "ISBN" : "00063444", "ISSN" : "00063444", "abstract" : "If the offspring distribution in a branching process is a power series distribution, then, conditional on extinction, the total number of descendants for the process also has a power series distribution. For this case the estimation of the parameter and of the mean of the offspring distribution is considered, using the method of maximum likelihood and minimum variance unbiasedness. The minimum variance unbiased estimator for the variance of the estimator of the parameter is also given. The results are applied to smallpox data for Europe. CR - Copyright &amp;#169; 1974 Biometrika Trust", "author" : [ { "dropping-particle" : "", "family" : "Becker", "given" : "Niels", "non-dropping-particle" : "", "parse-names" : false, "suffix" : "" } ], "container-title" : "Biometrika", "id" : "ITEM-1", "issue" : "3", "issued" : { "date-parts" : [ [ "1974" ] ] }, "page" : "393-399", "title" : "On Parametric Estimation for Mortal Branching Processes", "type" : "article-journal", "volume" : "61" }, "uris" : [ "http://www.mendeley.com/documents/?uuid=49362c5e-83ea-4592-a66f-b97024356521" ] }, { "id" : "ITEM-2", "itemData" : { "DOI" : "10.1097/EDE.0b013e3182878e19", "ISSN" : "1044-3983", "author" : [ { "dropping-particle" : "", "family" : "Ypma", "given" : "Rolf J. F.", "non-dropping-particle" : "", "parse-names" : false, "suffix" : "" }, { "dropping-particle" : "", "family" : "Altes", "given" : "Hester Korthals", "non-dropping-particle" : "", "parse-names" : false, "suffix" : "" }, { "dropping-particle" : "", "family" : "Soolingen", "given" : "Dick", "non-dropping-particle" : "van", "parse-names" : false, "suffix" : "" }, { "dropping-particle" : "", "family" : "Wallinga", "given" : "Jacco", "non-dropping-particle" : "", "parse-names" : false, "suffix" : "" }, { "dropping-particle" : "", "family" : "Ballegooijen", "given" : "W. Marijn", "non-dropping-particle" : "van", "parse-names" : false, "suffix" : "" } ], "container-title" : "Epidemiology", "id" : "ITEM-2", "issue" : "3", "issued" : { "date-parts" : [ [ "2013" ] ] }, "page" : "395-400", "title" : "A Sign of Superspreading in Tuberculosis", "type" : "article-journal", "volume" : "24" }, "uris" : [ "http://www.mendeley.com/documents/?uuid=4c19f433-fd78-4413-ac92-8123183f778c" ] } ], "mendeley" : { "formattedCitation" : "&lt;sup&gt;3,4&lt;/sup&gt;", "plainTextFormattedCitation" : "3,4", "previouslyFormattedCitation" : "&lt;sup&gt;3,4&lt;/sup&gt;" }, "properties" : { "noteIndex" : 0 }, "schema" : "https://github.com/citation-style-language/schema/raw/master/csl-citation.json" }</w:instrText>
      </w:r>
      <w:r>
        <w:fldChar w:fldCharType="separate"/>
      </w:r>
      <w:r w:rsidR="00D9755B" w:rsidRPr="00D9755B">
        <w:rPr>
          <w:noProof/>
          <w:vertAlign w:val="superscript"/>
        </w:rPr>
        <w:t>3,4</w:t>
      </w:r>
      <w:r>
        <w:fldChar w:fldCharType="end"/>
      </w:r>
      <w:r>
        <w:t xml:space="preserve"> with importation of infection to describe the process by which TB</w:t>
      </w:r>
      <w:r w:rsidR="007D1DF5">
        <w:t xml:space="preserve"> clusters are generated in the UK</w:t>
      </w:r>
      <w:r>
        <w:t xml:space="preserve">. </w:t>
      </w:r>
      <w:r w:rsidR="003146ED">
        <w:t>The cen</w:t>
      </w:r>
      <w:r>
        <w:t>tral premise behind the model i</w:t>
      </w:r>
      <w:r w:rsidR="003146ED">
        <w:t xml:space="preserve">s that each case diagnosed must either have acquired infection abroad or </w:t>
      </w:r>
      <w:r>
        <w:t>before the observation period</w:t>
      </w:r>
      <w:r w:rsidR="003146ED">
        <w:t xml:space="preserve"> (imported infection) or have been infected in </w:t>
      </w:r>
      <w:r>
        <w:t>the UK (transmitted infe</w:t>
      </w:r>
      <w:r w:rsidR="00ED3CAB">
        <w:t>ction),</w:t>
      </w:r>
      <w:r>
        <w:t xml:space="preserve"> in </w:t>
      </w:r>
      <w:r w:rsidR="00ED3CAB">
        <w:t xml:space="preserve">a similar </w:t>
      </w:r>
      <w:r>
        <w:t xml:space="preserve">structure to household </w:t>
      </w:r>
      <w:r w:rsidR="00ED3CAB">
        <w:t xml:space="preserve">transmission </w:t>
      </w:r>
      <w:r>
        <w:t>models</w:t>
      </w:r>
      <w:r>
        <w:fldChar w:fldCharType="begin" w:fldLock="1"/>
      </w:r>
      <w:r w:rsidR="00AE1C5E">
        <w:instrText>ADDIN CSL_CITATION { "citationItems" : [ { "id" : "ITEM-1", "itemData" : { "DOI" : "10.1093/infdis/jir162", "ISSN" : "1537-6613", "PMID" : "21592987", "abstract" : "Tuberculosis (TB) often occurs among household contacts of people with active TB. It is unclear whether clustering of cases represents household transmission or shared household risk factors for TB.", "author" : [ { "dropping-particle" : "", "family" : "Brooks-Pollock", "given" : "Ellen", "non-dropping-particle" : "", "parse-names" : false, "suffix" : "" }, { "dropping-particle" : "", "family" : "Becerra", "given" : "Mercedes C", "non-dropping-particle" : "", "parse-names" : false, "suffix" : "" }, { "dropping-particle" : "", "family" : "Goldstein", "given" : "Edward", "non-dropping-particle" : "", "parse-names" : false, "suffix" : "" }, { "dropping-particle" : "", "family" : "Cohen", "given" : "Ted", "non-dropping-particle" : "", "parse-names" : false, "suffix" : "" }, { "dropping-particle" : "", "family" : "Murray", "given" : "Megan B", "non-dropping-particle" : "", "parse-names" : false, "suffix" : "" } ], "container-title" : "The Journal of infectious diseases", "id" : "ITEM-1", "issue" : "11", "issued" : { "date-parts" : [ [ "2011", "6", "1" ] ] }, "page" : "1582-9", "title" : "Epidemiologic inference from the distribution of tuberculosis cases in households in Lima, Peru.", "type" : "article-journal", "volume" : "203" }, "uris" : [ "http://www.mendeley.com/documents/?uuid=d2360873-5f28-43eb-93a7-704b170a59e5"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D9755B" w:rsidRPr="00D9755B">
        <w:rPr>
          <w:noProof/>
          <w:vertAlign w:val="superscript"/>
        </w:rPr>
        <w:t>5</w:t>
      </w:r>
      <w:r>
        <w:fldChar w:fldCharType="end"/>
      </w:r>
      <w:r>
        <w:t xml:space="preserve">. </w:t>
      </w:r>
    </w:p>
    <w:p w14:paraId="7FF37B00" w14:textId="77777777" w:rsidR="007D1DF5" w:rsidRDefault="007D1DF5" w:rsidP="007D1DF5"/>
    <w:p w14:paraId="107DD2A8" w14:textId="64CC7A01" w:rsidR="00431A2E" w:rsidRDefault="003146ED" w:rsidP="003146ED">
      <w:r w:rsidRPr="00ED3CAB">
        <w:rPr>
          <w:rFonts w:cs="Arial"/>
        </w:rPr>
        <w:t xml:space="preserve">The first case in a cluster </w:t>
      </w:r>
      <w:r w:rsidR="001E76C7">
        <w:rPr>
          <w:rFonts w:cs="Arial"/>
        </w:rPr>
        <w:t xml:space="preserve">is assumed to have </w:t>
      </w:r>
      <w:r w:rsidRPr="00ED3CAB">
        <w:rPr>
          <w:rFonts w:cs="Arial"/>
        </w:rPr>
        <w:t>been imported</w:t>
      </w:r>
      <w:r w:rsidR="00902E06" w:rsidRPr="00ED3CAB">
        <w:rPr>
          <w:rFonts w:cs="Arial"/>
        </w:rPr>
        <w:t xml:space="preserve"> as there are no other cases with matching VNTR profile</w:t>
      </w:r>
      <w:r w:rsidRPr="00ED3CAB">
        <w:rPr>
          <w:rFonts w:cs="Arial"/>
        </w:rPr>
        <w:t xml:space="preserve">. </w:t>
      </w:r>
      <w:r w:rsidR="000450FA" w:rsidRPr="00ED3CAB">
        <w:rPr>
          <w:rFonts w:cs="Arial"/>
        </w:rPr>
        <w:t>W</w:t>
      </w:r>
      <w:r w:rsidR="00431A2E" w:rsidRPr="00ED3CAB">
        <w:rPr>
          <w:rFonts w:cs="Arial"/>
        </w:rPr>
        <w:t xml:space="preserve">e assume that </w:t>
      </w:r>
      <w:r w:rsidR="000A3917" w:rsidRPr="00ED3CAB">
        <w:rPr>
          <w:rFonts w:cs="Arial"/>
        </w:rPr>
        <w:t>while a case is infectious</w:t>
      </w:r>
      <w:r w:rsidR="000450FA" w:rsidRPr="00ED3CAB">
        <w:rPr>
          <w:rFonts w:cs="Arial"/>
        </w:rPr>
        <w:t xml:space="preserve"> it generates </w:t>
      </w:r>
      <w:r w:rsidR="007D1DF5" w:rsidRPr="007D1DF5">
        <w:rPr>
          <w:rFonts w:cs="Arial"/>
          <w:position w:val="-4"/>
        </w:rPr>
        <w:object w:dxaOrig="200" w:dyaOrig="260" w14:anchorId="41EB8C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95pt" o:ole="">
            <v:imagedata r:id="rId5" o:title=""/>
          </v:shape>
          <o:OLEObject Type="Embed" ProgID="Equation.DSMT4" ShapeID="_x0000_i1025" DrawAspect="Content" ObjectID="_1560856197" r:id="rId6"/>
        </w:object>
      </w:r>
      <w:r w:rsidR="004547CF" w:rsidRPr="00ED3CAB">
        <w:rPr>
          <w:rFonts w:cs="Arial"/>
        </w:rPr>
        <w:t xml:space="preserve"> </w:t>
      </w:r>
      <w:r w:rsidR="000450FA" w:rsidRPr="00ED3CAB">
        <w:rPr>
          <w:rFonts w:cs="Arial"/>
        </w:rPr>
        <w:t>secondary cases, where</w:t>
      </w:r>
      <w:r w:rsidR="007D1DF5">
        <w:rPr>
          <w:rFonts w:cs="Arial"/>
        </w:rPr>
        <w:t xml:space="preserve"> </w:t>
      </w:r>
      <w:r w:rsidR="007D1DF5" w:rsidRPr="007D1DF5">
        <w:rPr>
          <w:rFonts w:cs="Arial"/>
          <w:position w:val="-4"/>
        </w:rPr>
        <w:object w:dxaOrig="200" w:dyaOrig="260" w14:anchorId="77E01D6C">
          <v:shape id="_x0000_i1026" type="#_x0000_t75" style="width:10.5pt;height:12.95pt" o:ole="">
            <v:imagedata r:id="rId7" o:title=""/>
          </v:shape>
          <o:OLEObject Type="Embed" ProgID="Equation.DSMT4" ShapeID="_x0000_i1026" DrawAspect="Content" ObjectID="_1560856198" r:id="rId8"/>
        </w:object>
      </w:r>
      <w:r w:rsidR="007D1DF5">
        <w:rPr>
          <w:rFonts w:cs="Arial"/>
        </w:rPr>
        <w:t xml:space="preserve"> is drawn from a</w:t>
      </w:r>
      <w:r w:rsidR="000450FA" w:rsidRPr="00ED3CAB">
        <w:rPr>
          <w:rFonts w:cs="Arial"/>
        </w:rPr>
        <w:t xml:space="preserve"> </w:t>
      </w:r>
      <w:r w:rsidR="007D1DF5">
        <w:rPr>
          <w:rFonts w:cs="Arial"/>
        </w:rPr>
        <w:t xml:space="preserve">probability </w:t>
      </w:r>
      <w:r w:rsidR="000450FA" w:rsidRPr="00ED3CAB">
        <w:rPr>
          <w:rFonts w:cs="Arial"/>
        </w:rPr>
        <w:t>distribution</w:t>
      </w:r>
      <w:r w:rsidR="007D1DF5">
        <w:rPr>
          <w:rFonts w:cs="Arial"/>
        </w:rPr>
        <w:t xml:space="preserve"> </w:t>
      </w:r>
      <w:r w:rsidR="001E76C7" w:rsidRPr="007D1DF5">
        <w:rPr>
          <w:rFonts w:cs="Arial"/>
          <w:position w:val="-10"/>
        </w:rPr>
        <w:object w:dxaOrig="440" w:dyaOrig="320" w14:anchorId="4E031408">
          <v:shape id="_x0000_i1027" type="#_x0000_t75" style="width:21.85pt;height:16.2pt" o:ole="">
            <v:imagedata r:id="rId9" o:title=""/>
          </v:shape>
          <o:OLEObject Type="Embed" ProgID="Equation.DSMT4" ShapeID="_x0000_i1027" DrawAspect="Content" ObjectID="_1560856199" r:id="rId10"/>
        </w:object>
      </w:r>
      <w:r w:rsidR="000A3917" w:rsidRPr="00ED3CAB">
        <w:rPr>
          <w:rFonts w:cs="Arial"/>
        </w:rPr>
        <w:t>,</w:t>
      </w:r>
      <w:r w:rsidR="000450FA" w:rsidRPr="00ED3CAB">
        <w:rPr>
          <w:rFonts w:cs="Arial"/>
        </w:rPr>
        <w:t xml:space="preserve"> and</w:t>
      </w:r>
      <w:r w:rsidR="007D1DF5">
        <w:rPr>
          <w:rFonts w:cs="Arial"/>
        </w:rPr>
        <w:t xml:space="preserve"> that </w:t>
      </w:r>
      <w:r w:rsidR="000450FA" w:rsidRPr="00ED3CAB">
        <w:rPr>
          <w:rFonts w:cs="Arial"/>
          <w:position w:val="-4"/>
        </w:rPr>
        <w:object w:dxaOrig="140" w:dyaOrig="240" w14:anchorId="01A81DEF">
          <v:shape id="_x0000_i1028" type="#_x0000_t75" style="width:6.45pt;height:12.15pt" o:ole="">
            <v:imagedata r:id="rId11" o:title=""/>
          </v:shape>
          <o:OLEObject Type="Embed" ProgID="Equation.DSMT4" ShapeID="_x0000_i1028" DrawAspect="Content" ObjectID="_1560856200" r:id="rId12"/>
        </w:object>
      </w:r>
      <w:r w:rsidR="000A3917" w:rsidRPr="00ED3CAB">
        <w:rPr>
          <w:rFonts w:cs="Arial"/>
        </w:rPr>
        <w:t xml:space="preserve"> </w:t>
      </w:r>
      <w:r w:rsidR="007D1DF5">
        <w:rPr>
          <w:rFonts w:cs="Arial"/>
        </w:rPr>
        <w:t xml:space="preserve">further </w:t>
      </w:r>
      <w:r w:rsidR="000450FA" w:rsidRPr="00ED3CAB">
        <w:rPr>
          <w:rFonts w:cs="Arial"/>
        </w:rPr>
        <w:t>cases</w:t>
      </w:r>
      <w:r w:rsidR="000A3917" w:rsidRPr="00ED3CAB">
        <w:rPr>
          <w:rFonts w:cs="Arial"/>
        </w:rPr>
        <w:t xml:space="preserve"> i</w:t>
      </w:r>
      <w:r w:rsidR="007D1DF5">
        <w:rPr>
          <w:rFonts w:cs="Arial"/>
        </w:rPr>
        <w:t>nfected with an identical VNTR profile a</w:t>
      </w:r>
      <w:r w:rsidR="000A3917" w:rsidRPr="00ED3CAB">
        <w:rPr>
          <w:rFonts w:cs="Arial"/>
        </w:rPr>
        <w:t>re imported</w:t>
      </w:r>
      <w:r w:rsidR="007D1DF5">
        <w:rPr>
          <w:rFonts w:cs="Arial"/>
        </w:rPr>
        <w:t xml:space="preserve">, where </w:t>
      </w:r>
      <w:r w:rsidR="007D1DF5" w:rsidRPr="007D1DF5">
        <w:rPr>
          <w:rFonts w:cs="Arial"/>
          <w:position w:val="-4"/>
        </w:rPr>
        <w:object w:dxaOrig="140" w:dyaOrig="240" w14:anchorId="51F20C27">
          <v:shape id="_x0000_i1029" type="#_x0000_t75" style="width:6.45pt;height:12.15pt" o:ole="">
            <v:imagedata r:id="rId13" o:title=""/>
          </v:shape>
          <o:OLEObject Type="Embed" ProgID="Equation.DSMT4" ShapeID="_x0000_i1029" DrawAspect="Content" ObjectID="_1560856201" r:id="rId14"/>
        </w:object>
      </w:r>
      <w:r w:rsidR="007D1DF5">
        <w:rPr>
          <w:rFonts w:cs="Arial"/>
        </w:rPr>
        <w:t xml:space="preserve"> is the result of a Bernoulli process</w:t>
      </w:r>
      <w:r w:rsidR="000A3917" w:rsidRPr="00ED3CAB">
        <w:rPr>
          <w:rFonts w:cs="Arial"/>
        </w:rPr>
        <w:t xml:space="preserve">. </w:t>
      </w:r>
      <w:r w:rsidR="001E76C7">
        <w:rPr>
          <w:rFonts w:cs="Arial"/>
        </w:rPr>
        <w:t xml:space="preserve">Each of the generated and imported cases </w:t>
      </w:r>
      <w:del w:id="0" w:author="Leon Danon" w:date="2017-07-06T09:29:00Z">
        <w:r w:rsidR="001E76C7" w:rsidDel="001D2B6A">
          <w:rPr>
            <w:rFonts w:cs="Arial"/>
          </w:rPr>
          <w:delText>have the opportunity to</w:delText>
        </w:r>
      </w:del>
      <w:ins w:id="1" w:author="Leon Danon" w:date="2017-07-06T09:29:00Z">
        <w:r w:rsidR="001D2B6A">
          <w:rPr>
            <w:rFonts w:cs="Arial"/>
          </w:rPr>
          <w:t>could</w:t>
        </w:r>
      </w:ins>
      <w:r w:rsidR="001E76C7">
        <w:rPr>
          <w:rFonts w:cs="Arial"/>
        </w:rPr>
        <w:t xml:space="preserve"> generate secondary cases; this process is repeated until no new cases are created. </w:t>
      </w:r>
      <w:r w:rsidR="000A3917">
        <w:t>The total size of a clus</w:t>
      </w:r>
      <w:r w:rsidR="001E76C7">
        <w:t>ter is</w:t>
      </w:r>
      <w:r w:rsidR="00A71B1C">
        <w:t xml:space="preserve"> the sum of all the</w:t>
      </w:r>
      <w:r w:rsidR="000A3917">
        <w:t xml:space="preserve"> cases:</w:t>
      </w:r>
    </w:p>
    <w:p w14:paraId="33A3CDE2" w14:textId="77777777" w:rsidR="001E76C7" w:rsidRDefault="001E76C7" w:rsidP="003146ED"/>
    <w:p w14:paraId="2F245F7D" w14:textId="313985C4" w:rsidR="000A3917" w:rsidRPr="000450FA" w:rsidRDefault="000A3917" w:rsidP="000A3917">
      <w:pPr>
        <w:pStyle w:val="MTDisplayEquation"/>
      </w:pPr>
      <w:r>
        <w:tab/>
      </w:r>
      <w:r w:rsidR="004870EE" w:rsidRPr="000A3917">
        <w:rPr>
          <w:position w:val="-28"/>
        </w:rPr>
        <w:object w:dxaOrig="5260" w:dyaOrig="560" w14:anchorId="5FFE135B">
          <v:shape id="_x0000_i1030" type="#_x0000_t75" style="width:262.9pt;height:27.5pt" o:ole="">
            <v:imagedata r:id="rId15" o:title=""/>
          </v:shape>
          <o:OLEObject Type="Embed" ProgID="Equation.DSMT4" ShapeID="_x0000_i1030" DrawAspect="Content" ObjectID="_1560856202" r:id="rId16"/>
        </w:object>
      </w:r>
      <w:r>
        <w:t xml:space="preserve"> </w:t>
      </w:r>
    </w:p>
    <w:p w14:paraId="12C423A8" w14:textId="77777777" w:rsidR="001E76C7" w:rsidRDefault="001E76C7" w:rsidP="003146ED"/>
    <w:p w14:paraId="1AE85B0F" w14:textId="71C4204C" w:rsidR="00431A2E" w:rsidRDefault="001E76C7" w:rsidP="003146ED">
      <w:r>
        <w:t>We assume that clusters are finite so that s</w:t>
      </w:r>
      <w:r w:rsidR="00A71B1C">
        <w:t xml:space="preserve">o that the average number of secondary cases per case is less than one. </w:t>
      </w:r>
    </w:p>
    <w:p w14:paraId="0A14F58F" w14:textId="77777777" w:rsidR="003146ED" w:rsidRDefault="003146ED" w:rsidP="003146ED"/>
    <w:p w14:paraId="7DC74ECD" w14:textId="66A75751" w:rsidR="00303257" w:rsidRDefault="00AE1C5E" w:rsidP="003146ED">
      <w:pPr>
        <w:rPr>
          <w:i/>
        </w:rPr>
      </w:pPr>
      <w:r>
        <w:rPr>
          <w:i/>
        </w:rPr>
        <w:t>Distribution of</w:t>
      </w:r>
      <w:r w:rsidR="00303257">
        <w:rPr>
          <w:i/>
        </w:rPr>
        <w:t xml:space="preserve"> secondary cases</w:t>
      </w:r>
      <w:r w:rsidR="00E4164A">
        <w:rPr>
          <w:i/>
        </w:rPr>
        <w:t xml:space="preserve"> per individual</w:t>
      </w:r>
    </w:p>
    <w:p w14:paraId="5620DC2C" w14:textId="1B15205A" w:rsidR="005F5346" w:rsidRDefault="00AC3234" w:rsidP="003146ED">
      <w:r>
        <w:t>However f</w:t>
      </w:r>
      <w:r w:rsidR="005A491D">
        <w:t xml:space="preserve">or many diseases, </w:t>
      </w:r>
      <w:r>
        <w:t>it has been shown that a small number of individuals generate</w:t>
      </w:r>
      <w:r w:rsidR="00E4164A">
        <w:t xml:space="preserve"> a high number of secondary cases</w:t>
      </w:r>
      <w:r w:rsidR="001066D9">
        <w:fldChar w:fldCharType="begin" w:fldLock="1"/>
      </w:r>
      <w:r w:rsidR="00164A4F">
        <w:instrText>ADDIN CSL_CITATION { "citationItems" : [ { "id" : "ITEM-1", "itemData" : { "DOI" : "10.1038/nature04153", "ISBN" : "0028-0836", "ISSN" : "1476-4687", "PMID" : "16292310", "abstract" : "Population-level analyses often use average quantities to describe heterogeneous systems, particularly when variation does not arise from identifiable groups. A prominent example, central to our current understanding of epidemic spread, is the basic reproductive number, R(0), which is defined as the mean number of infections caused by an infected individual in a susceptible population. Population estimates of R(0) can obscure considerable individual variation in infectiousness, as highlighted during the global emergence of severe acute respiratory syndrome (SARS) by numerous 'superspreading events' in which certain individuals infected unusually large numbers of secondary cases. For diseases transmitted by non-sexual direct contacts, such as SARS or smallpox, individual variation is difficult to measure empirically, and thus its importance for outbreak dynamics has been unclear. Here we present an integrated theoretical and statistical analysis of the influence of individual variation in infectiousness on disease emergence. Using contact tracing data from eight directly transmitted diseases, we show that the distribution of individual infectiousness around R(0) is often highly skewed. Model predictions accounting for this variation differ sharply from average-based approaches, with disease extinction more likely and outbreaks rarer but more explosive. Using these models, we explore implications for outbreak control, showing that individual-specific control measures outperform population-wide measures. Moreover, the dramatic improvements achieved through targeted control policies emphasize the need to identify predictive correlates of higher infectiousness. Our findings indicate that superspreading is a normal feature of disease spread, and to frame ongoing discussion we propose a rigorous definition for superspreading events and a method to predict their frequency.", "author" : [ { "dropping-particle" : "", "family" : "Lloyd-Smith", "given" : "J.O. O", "non-dropping-particle" : "", "parse-names" : false, "suffix" : "" }, { "dropping-particle" : "", "family" : "Schreiber", "given" : "S.J. J", "non-dropping-particle" : "", "parse-names" : false, "suffix" : "" }, { "dropping-particle" : "", "family" : "Kopp", "given" : "P.E. E", "non-dropping-particle" : "", "parse-names" : false, "suffix" : "" }, { "dropping-particle" : "", "family" : "Getz", "given" : "W.M. M", "non-dropping-particle" : "", "parse-names" : false, "suffix" : "" } ], "container-title" : "Nature", "id" : "ITEM-1", "issue" : "7066", "issued" : { "date-parts" : [ [ "2005" ] ] }, "page" : "355-9", "title" : "Superspreading and the effect of individual variation on disease emergence.", "type" : "article-journal", "volume" : "438" }, "uris" : [ "http://www.mendeley.com/documents/?uuid=fd975802-dde0-401d-9f27-89ed4abfcfe7" ] }, { "id" : "ITEM-2", "itemData" : { "DOI" : "10.1097/EDE.0b013e3182878e19", "ISSN" : "1044-3983", "author" : [ { "dropping-particle" : "", "family" : "Ypma", "given" : "Rolf J. F.", "non-dropping-particle" : "", "parse-names" : false, "suffix" : "" }, { "dropping-particle" : "", "family" : "Altes", "given" : "Hester Korthals", "non-dropping-particle" : "", "parse-names" : false, "suffix" : "" }, { "dropping-particle" : "", "family" : "Soolingen", "given" : "Dick", "non-dropping-particle" : "van", "parse-names" : false, "suffix" : "" }, { "dropping-particle" : "", "family" : "Wallinga", "given" : "Jacco", "non-dropping-particle" : "", "parse-names" : false, "suffix" : "" }, { "dropping-particle" : "", "family" : "Ballegooijen", "given" : "W. Marijn", "non-dropping-particle" : "van", "parse-names" : false, "suffix" : "" } ], "container-title" : "Epidemiology", "id" : "ITEM-2", "issue" : "3", "issued" : { "date-parts" : [ [ "2013" ] ] }, "page" : "395-400", "title" : "A Sign of Superspreading in Tuberculosis", "type" : "article-journal", "volume" : "24" }, "uris" : [ "http://www.mendeley.com/documents/?uuid=4c19f433-fd78-4413-ac92-8123183f778c" ] }, { "id" : "ITEM-3", "itemData" : { "DOI" : "10.1038/nature13529", "ISSN" : "0028-0836", "author" : [ { "dropping-particle" : "", "family" : "Brooks-Pollock", "given" : "Ellen", "non-dropping-particle" : "", "parse-names" : false, "suffix" : "" }, { "dropping-particle" : "", "family" : "Roberts", "given" : "Gareth O.", "non-dropping-particle" : "", "parse-names" : false, "suffix" : "" }, { "dropping-particle" : "", "family" : "Keeling", "given" : "Matt J.", "non-dropping-particle" : "", "parse-names" : false, "suffix" : "" } ], "container-title" : "Nature", "id" : "ITEM-3", "issue" : "7508", "issued" : { "date-parts" : [ [ "2014", "7", "2" ] ] }, "page" : "228-231", "publisher" : "Nature Publishing Group, a division of Macmillan Publishers Limited. All Rights Reserved.", "title" : "A dynamic model of bovine tuberculosis spread and control in Great Britain", "title-short" : "Nature", "type" : "article-journal", "volume" : "511" }, "uris" : [ "http://www.mendeley.com/documents/?uuid=8e21a431-dcb6-41df-bed2-1c0cffad0092" ] } ], "mendeley" : { "formattedCitation" : "&lt;sup&gt;4,6,7&lt;/sup&gt;", "plainTextFormattedCitation" : "4,6,7", "previouslyFormattedCitation" : "&lt;sup&gt;4,6,7&lt;/sup&gt;" }, "properties" : { "noteIndex" : 0 }, "schema" : "https://github.com/citation-style-language/schema/raw/master/csl-citation.json" }</w:instrText>
      </w:r>
      <w:r w:rsidR="001066D9">
        <w:fldChar w:fldCharType="separate"/>
      </w:r>
      <w:r w:rsidR="001066D9" w:rsidRPr="001066D9">
        <w:rPr>
          <w:noProof/>
          <w:vertAlign w:val="superscript"/>
        </w:rPr>
        <w:t>4,6,7</w:t>
      </w:r>
      <w:r w:rsidR="001066D9">
        <w:fldChar w:fldCharType="end"/>
      </w:r>
      <w:r w:rsidR="00E4164A">
        <w:t xml:space="preserve">. </w:t>
      </w:r>
      <w:r>
        <w:t xml:space="preserve">Previously, the number of secondary cases per TB case has been </w:t>
      </w:r>
      <w:r w:rsidR="005A491D">
        <w:t>described using</w:t>
      </w:r>
      <w:r w:rsidR="001066D9">
        <w:t xml:space="preserve"> a negative binomial distribution, which arises when the expected number of secondary cases per individual</w:t>
      </w:r>
      <w:r w:rsidR="005A491D">
        <w:t>,</w:t>
      </w:r>
      <w:r w:rsidR="001066D9">
        <w:t xml:space="preserve"> </w:t>
      </w:r>
      <w:r w:rsidR="001066D9" w:rsidRPr="001066D9">
        <w:rPr>
          <w:position w:val="-6"/>
        </w:rPr>
        <w:object w:dxaOrig="220" w:dyaOrig="280" w14:anchorId="4151CED1">
          <v:shape id="_x0000_i1031" type="#_x0000_t75" style="width:10.5pt;height:14.55pt" o:ole="">
            <v:imagedata r:id="rId17" o:title=""/>
          </v:shape>
          <o:OLEObject Type="Embed" ProgID="Equation.DSMT4" ShapeID="_x0000_i1031" DrawAspect="Content" ObjectID="_1560856203" r:id="rId18"/>
        </w:object>
      </w:r>
      <w:r w:rsidR="001066D9">
        <w:t xml:space="preserve">, follows a Gamma distribution with dispersion parameter </w:t>
      </w:r>
      <w:r w:rsidR="001066D9" w:rsidRPr="001066D9">
        <w:rPr>
          <w:position w:val="-4"/>
        </w:rPr>
        <w:object w:dxaOrig="200" w:dyaOrig="260" w14:anchorId="4CE63563">
          <v:shape id="_x0000_i1032" type="#_x0000_t75" style="width:10.5pt;height:12.95pt" o:ole="">
            <v:imagedata r:id="rId19" o:title=""/>
          </v:shape>
          <o:OLEObject Type="Embed" ProgID="Equation.DSMT4" ShapeID="_x0000_i1032" DrawAspect="Content" ObjectID="_1560856204" r:id="rId20"/>
        </w:object>
      </w:r>
      <w:r w:rsidR="001066D9">
        <w:t xml:space="preserve"> </w:t>
      </w:r>
      <w:r w:rsidR="00164A4F">
        <w:t xml:space="preserve">and scaling </w:t>
      </w:r>
      <w:r w:rsidR="005A491D">
        <w:t xml:space="preserve">parameter </w:t>
      </w:r>
      <w:r w:rsidR="00164A4F" w:rsidRPr="00164A4F">
        <w:rPr>
          <w:position w:val="-6"/>
        </w:rPr>
        <w:object w:dxaOrig="200" w:dyaOrig="280" w14:anchorId="1ECAA8E8">
          <v:shape id="_x0000_i1033" type="#_x0000_t75" style="width:10.5pt;height:14.55pt" o:ole="">
            <v:imagedata r:id="rId21" o:title=""/>
          </v:shape>
          <o:OLEObject Type="Embed" ProgID="Equation.DSMT4" ShapeID="_x0000_i1033" DrawAspect="Content" ObjectID="_1560856205" r:id="rId22"/>
        </w:object>
      </w:r>
      <w:r w:rsidR="00164A4F">
        <w:t>,</w:t>
      </w:r>
      <w:r w:rsidR="001066D9">
        <w:t xml:space="preserve"> </w:t>
      </w:r>
      <w:r w:rsidR="001066D9" w:rsidRPr="001066D9">
        <w:rPr>
          <w:position w:val="-10"/>
        </w:rPr>
        <w:object w:dxaOrig="1100" w:dyaOrig="320" w14:anchorId="264AFB1A">
          <v:shape id="_x0000_i1034" type="#_x0000_t75" style="width:55pt;height:16.2pt" o:ole="">
            <v:imagedata r:id="rId23" o:title=""/>
          </v:shape>
          <o:OLEObject Type="Embed" ProgID="Equation.DSMT4" ShapeID="_x0000_i1034" DrawAspect="Content" ObjectID="_1560856206" r:id="rId24"/>
        </w:object>
      </w:r>
      <w:r>
        <w:t xml:space="preserve"> and</w:t>
      </w:r>
      <w:r w:rsidR="00164A4F">
        <w:t xml:space="preserve"> the average number of secondary cases per individual is given by </w:t>
      </w:r>
      <w:r w:rsidR="00164A4F" w:rsidRPr="00164A4F">
        <w:rPr>
          <w:position w:val="-10"/>
        </w:rPr>
        <w:object w:dxaOrig="800" w:dyaOrig="320" w14:anchorId="2CE09E7B">
          <v:shape id="_x0000_i1035" type="#_x0000_t75" style="width:40.45pt;height:16.2pt" o:ole="">
            <v:imagedata r:id="rId25" o:title=""/>
          </v:shape>
          <o:OLEObject Type="Embed" ProgID="Equation.DSMT4" ShapeID="_x0000_i1035" DrawAspect="Content" ObjectID="_1560856207" r:id="rId26"/>
        </w:object>
      </w:r>
      <w:r w:rsidR="00164A4F">
        <w:t xml:space="preserve">. The distribution of TB cluster sizes in the Netherlands was shown to be well described by a negative binomial distribution with dispersion parameter </w:t>
      </w:r>
      <w:r w:rsidR="00164A4F" w:rsidRPr="00554F3C">
        <w:rPr>
          <w:position w:val="-4"/>
        </w:rPr>
        <w:object w:dxaOrig="840" w:dyaOrig="260" w14:anchorId="3C7B722D">
          <v:shape id="_x0000_i1036" type="#_x0000_t75" style="width:42.05pt;height:12.95pt" o:ole="">
            <v:imagedata r:id="rId27" o:title=""/>
          </v:shape>
          <o:OLEObject Type="Embed" ProgID="Equation.DSMT4" ShapeID="_x0000_i1036" DrawAspect="Content" ObjectID="_1560856208" r:id="rId28"/>
        </w:object>
      </w:r>
      <w:r w:rsidR="00164A4F">
        <w:t xml:space="preserve"> and </w:t>
      </w:r>
      <w:r w:rsidR="00164A4F" w:rsidRPr="00164A4F">
        <w:rPr>
          <w:position w:val="-10"/>
        </w:rPr>
        <w:object w:dxaOrig="860" w:dyaOrig="320" w14:anchorId="6DA94754">
          <v:shape id="_x0000_i1037" type="#_x0000_t75" style="width:42.9pt;height:16.2pt" o:ole="">
            <v:imagedata r:id="rId29" o:title=""/>
          </v:shape>
          <o:OLEObject Type="Embed" ProgID="Equation.DSMT4" ShapeID="_x0000_i1037" DrawAspect="Content" ObjectID="_1560856209" r:id="rId30"/>
        </w:object>
      </w:r>
      <w:r w:rsidR="00164A4F">
        <w:fldChar w:fldCharType="begin" w:fldLock="1"/>
      </w:r>
      <w:r w:rsidR="005442D7">
        <w:instrText>ADDIN CSL_CITATION { "citationItems" : [ { "id" : "ITEM-1", "itemData" : { "DOI" : "10.1097/EDE.0b013e3182878e19", "ISSN" : "1044-3983", "author" : [ { "dropping-particle" : "", "family" : "Ypma", "given" : "Rolf J. F.", "non-dropping-particle" : "", "parse-names" : false, "suffix" : "" }, { "dropping-particle" : "", "family" : "Altes", "given" : "Hester Korthals", "non-dropping-particle" : "", "parse-names" : false, "suffix" : "" }, { "dropping-particle" : "", "family" : "Soolingen", "given" : "Dick", "non-dropping-particle" : "van", "parse-names" : false, "suffix" : "" }, { "dropping-particle" : "", "family" : "Wallinga", "given" : "Jacco", "non-dropping-particle" : "", "parse-names" : false, "suffix" : "" }, { "dropping-particle" : "", "family" : "Ballegooijen", "given" : "W. Marijn", "non-dropping-particle" : "van", "parse-names" : false, "suffix" : "" } ], "container-title" : "Epidemiology", "id" : "ITEM-1", "issue" : "3", "issued" : { "date-parts" : [ [ "2013" ] ] }, "page" : "395-400", "title" : "A Sign of Superspreading in Tuberculosis", "type" : "article-journal", "volume" : "24" }, "uris" : [ "http://www.mendeley.com/documents/?uuid=4c19f433-fd78-4413-ac92-8123183f778c" ] } ], "mendeley" : { "formattedCitation" : "&lt;sup&gt;4&lt;/sup&gt;", "plainTextFormattedCitation" : "4", "previouslyFormattedCitation" : "&lt;sup&gt;4&lt;/sup&gt;" }, "properties" : { "noteIndex" : 0 }, "schema" : "https://github.com/citation-style-language/schema/raw/master/csl-citation.json" }</w:instrText>
      </w:r>
      <w:r w:rsidR="00164A4F">
        <w:fldChar w:fldCharType="separate"/>
      </w:r>
      <w:r w:rsidR="00164A4F" w:rsidRPr="00164A4F">
        <w:rPr>
          <w:noProof/>
          <w:vertAlign w:val="superscript"/>
        </w:rPr>
        <w:t>4</w:t>
      </w:r>
      <w:r w:rsidR="00164A4F">
        <w:fldChar w:fldCharType="end"/>
      </w:r>
      <w:r w:rsidR="00164A4F">
        <w:t>. The small dispersion parameter illustrated the importance of super</w:t>
      </w:r>
      <w:r w:rsidR="005A491D">
        <w:t>-</w:t>
      </w:r>
      <w:r w:rsidR="00164A4F">
        <w:t>spreaders in the Netherlands.</w:t>
      </w:r>
    </w:p>
    <w:p w14:paraId="4AA2356D" w14:textId="7526C90D" w:rsidR="00570883" w:rsidRDefault="0089383C" w:rsidP="003146ED">
      <w:r>
        <w:t xml:space="preserve">However, initial analysis revealed that a </w:t>
      </w:r>
      <w:r w:rsidR="00570883">
        <w:t xml:space="preserve">negative binomial model was not able to capture the observed </w:t>
      </w:r>
      <w:r w:rsidR="00570883">
        <w:rPr>
          <w:rFonts w:cs="Arial"/>
        </w:rPr>
        <w:t xml:space="preserve">distribution of cluster sizes: the best-fit model underestimated the </w:t>
      </w:r>
      <w:r w:rsidR="00570883">
        <w:t xml:space="preserve">occurrence of the large clusters and the frequency of unmatched cases. </w:t>
      </w:r>
    </w:p>
    <w:p w14:paraId="1486EEF8" w14:textId="77777777" w:rsidR="0089383C" w:rsidRDefault="0089383C" w:rsidP="003146ED"/>
    <w:p w14:paraId="3E5739CF" w14:textId="70E010B9" w:rsidR="00DA50C6" w:rsidRDefault="00026211" w:rsidP="003146ED">
      <w:r>
        <w:t xml:space="preserve">We found that a Poisson-lognormal distribution </w:t>
      </w:r>
      <w:proofErr w:type="gramStart"/>
      <w:r>
        <w:t>was able to</w:t>
      </w:r>
      <w:proofErr w:type="gramEnd"/>
      <w:r>
        <w:t xml:space="preserve"> capture the entire </w:t>
      </w:r>
      <w:r w:rsidR="001D26B5">
        <w:t xml:space="preserve">distribution of TB cluster sizes. </w:t>
      </w:r>
      <w:r>
        <w:t>A</w:t>
      </w:r>
      <w:r w:rsidR="00DA50C6">
        <w:t xml:space="preserve"> Poisson-lognormal distribution </w:t>
      </w:r>
      <w:r w:rsidR="001D26B5">
        <w:t xml:space="preserve">is frequently used in ecological literature as an alternative to a negative binomial to describe species abundances for communities with many rare species. It </w:t>
      </w:r>
      <w:r w:rsidR="00DA50C6">
        <w:t xml:space="preserve">arises when the </w:t>
      </w:r>
      <w:r w:rsidR="00851677">
        <w:t xml:space="preserve">logarithm of the </w:t>
      </w:r>
      <w:r w:rsidR="00DA50C6">
        <w:t xml:space="preserve">expected number of secondary cases per individual, </w:t>
      </w:r>
      <w:r w:rsidR="00851677" w:rsidRPr="00851677">
        <w:rPr>
          <w:position w:val="-10"/>
        </w:rPr>
        <w:object w:dxaOrig="700" w:dyaOrig="320" w14:anchorId="20E57B75">
          <v:shape id="_x0000_i1038" type="#_x0000_t75" style="width:35.6pt;height:16.2pt" o:ole="">
            <v:imagedata r:id="rId31" o:title=""/>
          </v:shape>
          <o:OLEObject Type="Embed" ProgID="Equation.DSMT4" ShapeID="_x0000_i1038" DrawAspect="Content" ObjectID="_1560856210" r:id="rId32"/>
        </w:object>
      </w:r>
      <w:r w:rsidR="00DA50C6">
        <w:t xml:space="preserve">, follows a </w:t>
      </w:r>
      <w:r w:rsidR="00851677">
        <w:t>normal</w:t>
      </w:r>
      <w:r w:rsidR="00DA50C6">
        <w:t xml:space="preserve"> distribution with </w:t>
      </w:r>
      <w:r w:rsidR="00851677">
        <w:t>mean</w:t>
      </w:r>
      <w:r w:rsidR="00DA50C6">
        <w:t xml:space="preserve"> </w:t>
      </w:r>
      <w:r w:rsidR="00851677" w:rsidRPr="00851677">
        <w:rPr>
          <w:position w:val="-10"/>
        </w:rPr>
        <w:object w:dxaOrig="220" w:dyaOrig="260" w14:anchorId="1EBE00B6">
          <v:shape id="_x0000_i1039" type="#_x0000_t75" style="width:10.5pt;height:12.95pt" o:ole="">
            <v:imagedata r:id="rId33" o:title=""/>
          </v:shape>
          <o:OLEObject Type="Embed" ProgID="Equation.DSMT4" ShapeID="_x0000_i1039" DrawAspect="Content" ObjectID="_1560856211" r:id="rId34"/>
        </w:object>
      </w:r>
      <w:r w:rsidR="00DA50C6">
        <w:t xml:space="preserve"> and </w:t>
      </w:r>
      <w:r w:rsidR="00851677">
        <w:t>variance</w:t>
      </w:r>
      <w:r w:rsidR="00DA50C6">
        <w:t xml:space="preserve"> </w:t>
      </w:r>
      <w:r w:rsidR="00F61EBC" w:rsidRPr="00164A4F">
        <w:rPr>
          <w:position w:val="-6"/>
        </w:rPr>
        <w:object w:dxaOrig="240" w:dyaOrig="220" w14:anchorId="7A2E0B59">
          <v:shape id="_x0000_i1040" type="#_x0000_t75" style="width:12.15pt;height:10.5pt" o:ole="">
            <v:imagedata r:id="rId35" o:title=""/>
          </v:shape>
          <o:OLEObject Type="Embed" ProgID="Equation.DSMT4" ShapeID="_x0000_i1040" DrawAspect="Content" ObjectID="_1560856212" r:id="rId36"/>
        </w:object>
      </w:r>
      <w:r w:rsidR="00DA50C6">
        <w:t xml:space="preserve">, </w:t>
      </w:r>
      <w:r w:rsidR="00F61EBC" w:rsidRPr="001066D9">
        <w:rPr>
          <w:position w:val="-10"/>
        </w:rPr>
        <w:object w:dxaOrig="1540" w:dyaOrig="320" w14:anchorId="53764F3D">
          <v:shape id="_x0000_i1041" type="#_x0000_t75" style="width:76.85pt;height:16.2pt" o:ole="">
            <v:imagedata r:id="rId37" o:title=""/>
          </v:shape>
          <o:OLEObject Type="Embed" ProgID="Equation.DSMT4" ShapeID="_x0000_i1041" DrawAspect="Content" ObjectID="_1560856213" r:id="rId38"/>
        </w:object>
      </w:r>
      <w:r w:rsidR="00DA50C6">
        <w:t xml:space="preserve">. In a </w:t>
      </w:r>
      <w:r w:rsidR="00F61EBC">
        <w:t>lognormal</w:t>
      </w:r>
      <w:r w:rsidR="00DA50C6">
        <w:t xml:space="preserve"> distribution, the average number of secondary cases per individual is given by </w:t>
      </w:r>
      <w:r w:rsidR="00F61EBC" w:rsidRPr="00164A4F">
        <w:rPr>
          <w:position w:val="-10"/>
        </w:rPr>
        <w:object w:dxaOrig="1980" w:dyaOrig="360" w14:anchorId="7CCAC560">
          <v:shape id="_x0000_i1042" type="#_x0000_t75" style="width:99.5pt;height:18.6pt" o:ole="">
            <v:imagedata r:id="rId39" o:title=""/>
          </v:shape>
          <o:OLEObject Type="Embed" ProgID="Equation.DSMT4" ShapeID="_x0000_i1042" DrawAspect="Content" ObjectID="_1560856214" r:id="rId40"/>
        </w:object>
      </w:r>
      <w:r w:rsidR="00DA50C6">
        <w:t>.</w:t>
      </w:r>
      <w:r w:rsidR="00364F0C">
        <w:t xml:space="preserve"> </w:t>
      </w:r>
    </w:p>
    <w:p w14:paraId="36961792" w14:textId="77777777" w:rsidR="003146ED" w:rsidRDefault="003146ED" w:rsidP="003146ED"/>
    <w:p w14:paraId="43463471" w14:textId="532DB8C2" w:rsidR="006A43FB" w:rsidRDefault="006A43FB" w:rsidP="003146ED">
      <w:pPr>
        <w:rPr>
          <w:i/>
        </w:rPr>
      </w:pPr>
      <w:r>
        <w:rPr>
          <w:i/>
        </w:rPr>
        <w:t>Fraction of imported cases</w:t>
      </w:r>
    </w:p>
    <w:p w14:paraId="4845E4D1" w14:textId="35EB6917" w:rsidR="00511B44" w:rsidRDefault="006A43FB" w:rsidP="006A43FB">
      <w:r>
        <w:t xml:space="preserve">During the time that an individual is infected, they generate an average </w:t>
      </w:r>
      <w:r w:rsidRPr="006A43FB">
        <w:rPr>
          <w:position w:val="-10"/>
        </w:rPr>
        <w:object w:dxaOrig="300" w:dyaOrig="320" w14:anchorId="5850A365">
          <v:shape id="_x0000_i1043" type="#_x0000_t75" style="width:14.55pt;height:16.2pt" o:ole="">
            <v:imagedata r:id="rId41" o:title=""/>
          </v:shape>
          <o:OLEObject Type="Embed" ProgID="Equation.DSMT4" ShapeID="_x0000_i1043" DrawAspect="Content" ObjectID="_1560856215" r:id="rId42"/>
        </w:object>
      </w:r>
      <w:r>
        <w:t xml:space="preserve"> secondary cases and another case is imported with probability</w:t>
      </w:r>
      <w:r w:rsidRPr="006A43FB">
        <w:rPr>
          <w:position w:val="-10"/>
        </w:rPr>
        <w:object w:dxaOrig="260" w:dyaOrig="320" w14:anchorId="3C41421A">
          <v:shape id="_x0000_i1044" type="#_x0000_t75" style="width:12.95pt;height:16.2pt" o:ole="">
            <v:imagedata r:id="rId43" o:title=""/>
          </v:shape>
          <o:OLEObject Type="Embed" ProgID="Equation.DSMT4" ShapeID="_x0000_i1044" DrawAspect="Content" ObjectID="_1560856216" r:id="rId44"/>
        </w:object>
      </w:r>
      <w:r>
        <w:t>. Therefore, the fraction of imported case</w:t>
      </w:r>
      <w:r w:rsidR="00434510">
        <w:t>s not infected in Great Britain</w:t>
      </w:r>
      <w:r w:rsidR="00511B44">
        <w:t xml:space="preserve"> </w:t>
      </w:r>
      <w:r>
        <w:t>is given by</w:t>
      </w:r>
      <w:r w:rsidR="001D3F8E" w:rsidRPr="006A43FB">
        <w:rPr>
          <w:position w:val="-10"/>
        </w:rPr>
        <w:object w:dxaOrig="1580" w:dyaOrig="320" w14:anchorId="7F2C870D">
          <v:shape id="_x0000_i1045" type="#_x0000_t75" style="width:78.45pt;height:16.2pt" o:ole="">
            <v:imagedata r:id="rId45" o:title=""/>
          </v:shape>
          <o:OLEObject Type="Embed" ProgID="Equation.DSMT4" ShapeID="_x0000_i1045" DrawAspect="Content" ObjectID="_1560856217" r:id="rId46"/>
        </w:object>
      </w:r>
      <w:r>
        <w:t xml:space="preserve"> </w:t>
      </w:r>
      <w:r w:rsidR="00511B44">
        <w:t>As imported cases can generate secondary cases, eliminating importation would reduce the number of TB cases by more than the fraction of cases imported. To estimate the potential reduction in TB cases with reduced imported infection, we simulated the model with and without importation (</w:t>
      </w:r>
      <w:r w:rsidR="00511B44" w:rsidRPr="00511B44">
        <w:rPr>
          <w:position w:val="-10"/>
        </w:rPr>
        <w:object w:dxaOrig="640" w:dyaOrig="320" w14:anchorId="0DF9CD67">
          <v:shape id="_x0000_i1046" type="#_x0000_t75" style="width:31.55pt;height:16.2pt" o:ole="">
            <v:imagedata r:id="rId47" o:title=""/>
          </v:shape>
          <o:OLEObject Type="Embed" ProgID="Equation.DSMT4" ShapeID="_x0000_i1046" DrawAspect="Content" ObjectID="_1560856218" r:id="rId48"/>
        </w:object>
      </w:r>
      <w:r w:rsidR="00511B44">
        <w:t xml:space="preserve">), </w:t>
      </w:r>
      <w:proofErr w:type="gramStart"/>
      <w:r w:rsidR="00511B44">
        <w:t>assuming that</w:t>
      </w:r>
      <w:proofErr w:type="gramEnd"/>
      <w:r w:rsidR="00511B44">
        <w:t xml:space="preserve"> the initial case still occurred. We calculated the reduction in cases with and without importation. </w:t>
      </w:r>
    </w:p>
    <w:p w14:paraId="1C15CC1C" w14:textId="77777777" w:rsidR="006A43FB" w:rsidRPr="006A43FB" w:rsidRDefault="006A43FB" w:rsidP="003146ED"/>
    <w:p w14:paraId="7C8B4169" w14:textId="1DCD4657" w:rsidR="00397368" w:rsidRPr="00397368" w:rsidRDefault="00397368" w:rsidP="003146ED">
      <w:pPr>
        <w:rPr>
          <w:i/>
        </w:rPr>
      </w:pPr>
      <w:r>
        <w:rPr>
          <w:i/>
        </w:rPr>
        <w:t>Model fitting</w:t>
      </w:r>
    </w:p>
    <w:p w14:paraId="6ADCDB58" w14:textId="29BD2C5F" w:rsidR="007C603D" w:rsidRDefault="001D26B5" w:rsidP="003146ED">
      <w:r>
        <w:t>In contrast to p</w:t>
      </w:r>
      <w:r w:rsidR="003146ED">
        <w:t>revious approaches</w:t>
      </w:r>
      <w:r w:rsidR="003146ED">
        <w:fldChar w:fldCharType="begin" w:fldLock="1"/>
      </w:r>
      <w:r w:rsidR="00AE1C5E">
        <w:instrText>ADDIN CSL_CITATION { "citationItems" : [ { "id" : "ITEM-1", "itemData" : { "DOI" : "10.2307/2334720", "ISBN" : "00063444", "ISSN" : "00063444", "abstract" : "If the offspring distribution in a branching process is a power series distribution, then, conditional on extinction, the total number of descendants for the process also has a power series distribution. For this case the estimation of the parameter and of the mean of the offspring distribution is considered, using the method of maximum likelihood and minimum variance unbiasedness. The minimum variance unbiased estimator for the variance of the estimator of the parameter is also given. The results are applied to smallpox data for Europe. CR - Copyright &amp;#169; 1974 Biometrika Trust", "author" : [ { "dropping-particle" : "", "family" : "Becker", "given" : "Niels", "non-dropping-particle" : "", "parse-names" : false, "suffix" : "" } ], "container-title" : "Biometrika", "id" : "ITEM-1", "issue" : "3", "issued" : { "date-parts" : [ [ "1974" ] ] }, "page" : "393-399", "title" : "On Parametric Estimation for Mortal Branching Processes", "type" : "article-journal", "volume" : "61" }, "uris" : [ "http://www.mendeley.com/documents/?uuid=49362c5e-83ea-4592-a66f-b97024356521" ] }, { "id" : "ITEM-2", "itemData" : { "DOI" : "10.1097/EDE.0b013e3182878e19", "ISSN" : "1044-3983", "author" : [ { "dropping-particle" : "", "family" : "Ypma", "given" : "Rolf J. F.", "non-dropping-particle" : "", "parse-names" : false, "suffix" : "" }, { "dropping-particle" : "", "family" : "Altes", "given" : "Hester Korthals", "non-dropping-particle" : "", "parse-names" : false, "suffix" : "" }, { "dropping-particle" : "", "family" : "Soolingen", "given" : "Dick", "non-dropping-particle" : "van", "parse-names" : false, "suffix" : "" }, { "dropping-particle" : "", "family" : "Wallinga", "given" : "Jacco", "non-dropping-particle" : "", "parse-names" : false, "suffix" : "" }, { "dropping-particle" : "", "family" : "Ballegooijen", "given" : "W. Marijn", "non-dropping-particle" : "van", "parse-names" : false, "suffix" : "" } ], "container-title" : "Epidemiology", "id" : "ITEM-2", "issue" : "3", "issued" : { "date-parts" : [ [ "2013" ] ] }, "page" : "395-400", "title" : "A Sign of Superspreading in Tuberculosis", "type" : "article-journal", "volume" : "24" }, "uris" : [ "http://www.mendeley.com/documents/?uuid=4c19f433-fd78-4413-ac92-8123183f778c" ] } ], "mendeley" : { "formattedCitation" : "&lt;sup&gt;3,4&lt;/sup&gt;", "plainTextFormattedCitation" : "3,4", "previouslyFormattedCitation" : "&lt;sup&gt;3,4&lt;/sup&gt;" }, "properties" : { "noteIndex" : 0 }, "schema" : "https://github.com/citation-style-language/schema/raw/master/csl-citation.json" }</w:instrText>
      </w:r>
      <w:r w:rsidR="003146ED">
        <w:fldChar w:fldCharType="separate"/>
      </w:r>
      <w:r w:rsidR="00D9755B" w:rsidRPr="00D9755B">
        <w:rPr>
          <w:noProof/>
          <w:vertAlign w:val="superscript"/>
        </w:rPr>
        <w:t>3,4</w:t>
      </w:r>
      <w:r w:rsidR="003146ED">
        <w:fldChar w:fldCharType="end"/>
      </w:r>
      <w:r w:rsidR="003146ED">
        <w:t xml:space="preserve"> </w:t>
      </w:r>
      <w:r>
        <w:t xml:space="preserve">that </w:t>
      </w:r>
      <w:r w:rsidR="003146ED">
        <w:t>have used exact likelihood methods for fitt</w:t>
      </w:r>
      <w:r>
        <w:t xml:space="preserve">ing cluster size models to data, we used </w:t>
      </w:r>
      <w:r w:rsidRPr="00035A07">
        <w:rPr>
          <w:i/>
        </w:rPr>
        <w:t>Approximate Bayesian Computation (ABC)</w:t>
      </w:r>
      <w:r>
        <w:fldChar w:fldCharType="begin" w:fldLock="1"/>
      </w:r>
      <w:r>
        <w:instrText>ADDIN CSL_CITATION { "citationItems" : [ { "id" : "ITEM-1", "itemData" : { "DOI" : "10.1098/rsif.2008.0172", "ISSN" : "1742-5689", "abstract" : "Approximate Bayesian computation (ABC) methods can be used to evaluate posterior distributions without having to calculate likelihoods. In this paper, we discuss and apply an ABC method based on sequential Monte Carlo (SMC) to estimate parameters of dynamical models. We show that ABC SMC provides information about the inferability of parameters and model sensitivity to changes in parameters, and tends to perform better than other ABC approaches. The algorithm is applied to several well-known biological systems, for which parameters and their credible intervals are inferred. Moreover, we develop ABC SMC as a tool for model selection; given a range of different mathematical descriptions, ABC SMC is able to choose the best model using the standard Bayesian model selection apparatus.", "author" : [ { "dropping-particle" : "", "family" : "Toni", "given" : "T.", "non-dropping-particle" : "", "parse-names" : false, "suffix" : "" }, { "dropping-particle" : "", "family" : "Welch", "given" : "D.", "non-dropping-particle" : "", "parse-names" : false, "suffix" : "" }, { "dropping-particle" : "", "family" : "Strelkowa", "given" : "N.", "non-dropping-particle" : "", "parse-names" : false, "suffix" : "" }, { "dropping-particle" : "", "family" : "Ipsen", "given" : "A.", "non-dropping-particle" : "", "parse-names" : false, "suffix" : "" }, { "dropping-particle" : "", "family" : "Stumpf", "given" : "M. P.H", "non-dropping-particle" : "", "parse-names" : false, "suffix" : "" } ], "container-title" : "Journal of The Royal Society Interface", "id" : "ITEM-1", "issue" : "31", "issued" : { "date-parts" : [ [ "2009", "2", "6" ] ] }, "page" : "187-202", "title" : "Approximate Bayesian computation scheme for parameter inference and model selection in dynamical systems", "type" : "article-journal", "volume" : "6" }, "uris" : [ "http://www.mendeley.com/documents/?uuid=05cc1854-7331-4cea-9992-80bccb29d102" ] }, { "id" : "ITEM-2", "itemData" : { "DOI" : "10.1038/nature13529", "ISSN" : "0028-0836", "author" : [ { "dropping-particle" : "", "family" : "Brooks-Pollock", "given" : "Ellen", "non-dropping-particle" : "", "parse-names" : false, "suffix" : "" }, { "dropping-particle" : "", "family" : "Roberts", "given" : "Gareth O.", "non-dropping-particle" : "", "parse-names" : false, "suffix" : "" }, { "dropping-particle" : "", "family" : "Keeling", "given" : "Matt J.", "non-dropping-particle" : "", "parse-names" : false, "suffix" : "" } ], "container-title" : "Nature", "id" : "ITEM-2", "issue" : "7508", "issued" : { "date-parts" : [ [ "2014", "7", "2" ] ] }, "page" : "228-231", "publisher" : "Nature Publishing Group, a division of Macmillan Publishers Limited. All Rights Reserved.", "title" : "A dynamic model of bovine tuberculosis spread and control in Great Britain", "title-short" : "Nature", "type" : "article-journal", "volume" : "511" }, "uris" : [ "http://www.mendeley.com/documents/?uuid=8e21a431-dcb6-41df-bed2-1c0cffad0092" ] } ], "mendeley" : { "formattedCitation" : "&lt;sup&gt;7,8&lt;/sup&gt;", "plainTextFormattedCitation" : "7,8", "previouslyFormattedCitation" : "&lt;sup&gt;8,7&lt;/sup&gt;" }, "properties" : { "noteIndex" : 0 }, "schema" : "https://github.com/citation-style-language/schema/raw/master/csl-citation.json" }</w:instrText>
      </w:r>
      <w:r>
        <w:fldChar w:fldCharType="separate"/>
      </w:r>
      <w:r w:rsidRPr="005442D7">
        <w:rPr>
          <w:noProof/>
          <w:vertAlign w:val="superscript"/>
        </w:rPr>
        <w:t>7,8</w:t>
      </w:r>
      <w:r>
        <w:fldChar w:fldCharType="end"/>
      </w:r>
      <w:r>
        <w:t xml:space="preserve">. In ABC, the likelihood is approximated by distance metrics based on summary statistics derived from the data and a realisation of the model, therefore can naturally incorporate the impact of </w:t>
      </w:r>
      <w:r w:rsidR="007C603D">
        <w:t xml:space="preserve">sampling and importation. </w:t>
      </w:r>
      <w:r w:rsidR="005442D7">
        <w:t xml:space="preserve">We used the </w:t>
      </w:r>
      <w:proofErr w:type="spellStart"/>
      <w:r w:rsidR="005442D7">
        <w:t>Majoram</w:t>
      </w:r>
      <w:proofErr w:type="spellEnd"/>
      <w:r w:rsidR="005442D7">
        <w:t xml:space="preserve"> MCMC search algorithm </w:t>
      </w:r>
      <w:r w:rsidR="00AD0A99">
        <w:t xml:space="preserve">implemented </w:t>
      </w:r>
      <w:r w:rsidR="005442D7">
        <w:t>in the R package EasyABC</w:t>
      </w:r>
      <w:r w:rsidR="005442D7">
        <w:fldChar w:fldCharType="begin" w:fldLock="1"/>
      </w:r>
      <w:r w:rsidR="005442D7">
        <w:instrText>ADDIN CSL_CITATION { "citationItems" : [ { "id" : "ITEM-1", "itemData" : { "author" : [ { "dropping-particle" : "", "family" : "Jabot", "given" : "F", "non-dropping-particle" : "", "parse-names" : false, "suffix" : "" }, { "dropping-particle" : "", "family" : "Faure", "given" : "T", "non-dropping-particle" : "", "parse-names" : false, "suffix" : "" }, { "dropping-particle" : "", "family" : "Domoulin", "given" : "N", "non-dropping-particle" : "", "parse-names" : false, "suffix" : "" }, { "dropping-particle" : "", "family" : "Albert", "given" : "C", "non-dropping-particle" : "", "parse-names" : false, "suffix" : "" } ], "id" : "ITEM-1", "issued" : { "date-parts" : [ [ "2015" ] ] }, "title" : "EasyABC: Efficient Approximate Bayesian Computation Sampling Schemes", "type" : "article" }, "uris" : [ "http://www.mendeley.com/documents/?uuid=ee3f1137-4406-4fe0-970e-e82c4b138342" ] } ], "mendeley" : { "formattedCitation" : "&lt;sup&gt;9&lt;/sup&gt;", "plainTextFormattedCitation" : "9" }, "properties" : { "noteIndex" : 0 }, "schema" : "https://github.com/citation-style-language/schema/raw/master/csl-citation.json" }</w:instrText>
      </w:r>
      <w:r w:rsidR="005442D7">
        <w:fldChar w:fldCharType="separate"/>
      </w:r>
      <w:r w:rsidR="005442D7" w:rsidRPr="005442D7">
        <w:rPr>
          <w:noProof/>
          <w:vertAlign w:val="superscript"/>
        </w:rPr>
        <w:t>9</w:t>
      </w:r>
      <w:r w:rsidR="005442D7">
        <w:fldChar w:fldCharType="end"/>
      </w:r>
      <w:r w:rsidR="005442D7">
        <w:t xml:space="preserve"> with t</w:t>
      </w:r>
      <w:bookmarkStart w:id="2" w:name="_GoBack"/>
      <w:bookmarkEnd w:id="2"/>
      <w:r w:rsidR="005442D7">
        <w:t xml:space="preserve">he </w:t>
      </w:r>
      <w:r w:rsidR="007C603D">
        <w:t xml:space="preserve">distribution of TB cluster sizes as the summary statistic. </w:t>
      </w:r>
    </w:p>
    <w:p w14:paraId="2EABA54E" w14:textId="77777777" w:rsidR="007C603D" w:rsidRDefault="007C603D" w:rsidP="003146ED"/>
    <w:p w14:paraId="71A663E6" w14:textId="35810611" w:rsidR="003146ED" w:rsidRDefault="005442D7" w:rsidP="005442D7">
      <w:pPr>
        <w:rPr>
          <w:ins w:id="3" w:author="Leon Danon" w:date="2017-07-06T09:35:00Z"/>
        </w:rPr>
      </w:pPr>
      <w:r>
        <w:t xml:space="preserve">From the posterior distributions, we </w:t>
      </w:r>
      <w:r w:rsidR="003146ED">
        <w:t>extract</w:t>
      </w:r>
      <w:r>
        <w:t>ed</w:t>
      </w:r>
      <w:r w:rsidR="003146ED">
        <w:t xml:space="preserve"> </w:t>
      </w:r>
      <w:r w:rsidR="003146ED" w:rsidRPr="005442D7">
        <w:t>the average number of secondary cases per individual (</w:t>
      </w:r>
      <w:r w:rsidR="003146ED">
        <w:rPr>
          <w:noProof/>
          <w:position w:val="-14"/>
          <w:lang w:eastAsia="en-GB"/>
        </w:rPr>
        <w:drawing>
          <wp:inline distT="0" distB="0" distL="0" distR="0" wp14:anchorId="4A1ED649" wp14:editId="4A1D8DB5">
            <wp:extent cx="177800" cy="266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7800" cy="266700"/>
                    </a:xfrm>
                    <a:prstGeom prst="rect">
                      <a:avLst/>
                    </a:prstGeom>
                    <a:noFill/>
                    <a:ln>
                      <a:noFill/>
                    </a:ln>
                  </pic:spPr>
                </pic:pic>
              </a:graphicData>
            </a:graphic>
          </wp:inline>
        </w:drawing>
      </w:r>
      <w:r>
        <w:t xml:space="preserve">), the degree of dispersion measured as the percentage of transmissions due to 20% of cases, and the </w:t>
      </w:r>
      <w:r w:rsidR="003146ED" w:rsidRPr="005442D7">
        <w:t>proportion of cases that are due t</w:t>
      </w:r>
      <w:r>
        <w:t>o recent loc</w:t>
      </w:r>
      <w:r w:rsidR="005B389A">
        <w:t>al transmission</w:t>
      </w:r>
      <w:r>
        <w:t xml:space="preserve">. </w:t>
      </w:r>
    </w:p>
    <w:p w14:paraId="0476D0D1" w14:textId="77777777" w:rsidR="00B25DFA" w:rsidRDefault="00B25DFA" w:rsidP="005442D7">
      <w:pPr>
        <w:rPr>
          <w:ins w:id="4" w:author="Leon Danon" w:date="2017-07-06T09:35:00Z"/>
        </w:rPr>
      </w:pPr>
    </w:p>
    <w:p w14:paraId="5D358870" w14:textId="4CE33C7C" w:rsidR="00B25DFA" w:rsidRPr="005442D7" w:rsidRDefault="00B25DFA" w:rsidP="005442D7">
      <w:ins w:id="5" w:author="Leon Danon" w:date="2017-07-06T09:35:00Z">
        <w:r>
          <w:t>The models and fitting procedure</w:t>
        </w:r>
      </w:ins>
      <w:ins w:id="6" w:author="Leon Danon" w:date="2017-07-06T09:36:00Z">
        <w:r>
          <w:t xml:space="preserve"> leading to the results presented here are implemented in R</w:t>
        </w:r>
      </w:ins>
      <w:ins w:id="7" w:author="Leon Danon" w:date="2017-07-06T09:35:00Z">
        <w:r>
          <w:t xml:space="preserve"> </w:t>
        </w:r>
      </w:ins>
      <w:ins w:id="8" w:author="Leon Danon" w:date="2017-07-06T09:36:00Z">
        <w:r>
          <w:t>and</w:t>
        </w:r>
      </w:ins>
      <w:ins w:id="9" w:author="Leon Danon" w:date="2017-07-06T09:35:00Z">
        <w:r>
          <w:t xml:space="preserve"> available</w:t>
        </w:r>
      </w:ins>
      <w:ins w:id="10" w:author="Leon Danon" w:date="2017-07-06T09:36:00Z">
        <w:r>
          <w:t xml:space="preserve"> at http://github.com/ldanon/TBclustr.</w:t>
        </w:r>
      </w:ins>
    </w:p>
    <w:p w14:paraId="153ED51A" w14:textId="4BAEF3D9" w:rsidR="00EB18F4" w:rsidRPr="005442D7" w:rsidRDefault="00EB18F4" w:rsidP="005442D7">
      <w:pPr>
        <w:pStyle w:val="MTDisplayEquation"/>
      </w:pPr>
    </w:p>
    <w:p w14:paraId="2681F846" w14:textId="77777777" w:rsidR="00EB18F4" w:rsidRPr="005442D7" w:rsidRDefault="00EB18F4" w:rsidP="00EB18F4">
      <w:pPr>
        <w:rPr>
          <w:rFonts w:cs="Arial"/>
          <w:b/>
        </w:rPr>
      </w:pPr>
      <w:r w:rsidRPr="005442D7">
        <w:rPr>
          <w:rFonts w:cs="Arial"/>
          <w:b/>
        </w:rPr>
        <w:t>Results</w:t>
      </w:r>
    </w:p>
    <w:p w14:paraId="0C9839AE" w14:textId="509BD9E1" w:rsidR="00592E7D" w:rsidRDefault="00F63826" w:rsidP="00EB18F4">
      <w:pPr>
        <w:rPr>
          <w:rFonts w:cs="Arial"/>
        </w:rPr>
      </w:pPr>
      <w:r>
        <w:rPr>
          <w:rFonts w:cs="Arial"/>
        </w:rPr>
        <w:t>Between 2010 and 2015, there were 12,503 clusters</w:t>
      </w:r>
      <w:r w:rsidR="005B389A">
        <w:rPr>
          <w:rFonts w:cs="Arial"/>
        </w:rPr>
        <w:t xml:space="preserve"> in Great Britain</w:t>
      </w:r>
      <w:r>
        <w:rPr>
          <w:rFonts w:cs="Arial"/>
        </w:rPr>
        <w:t xml:space="preserve">: </w:t>
      </w:r>
      <w:r w:rsidR="00592E7D">
        <w:rPr>
          <w:rFonts w:cs="Arial"/>
        </w:rPr>
        <w:t xml:space="preserve">9,802 cases were </w:t>
      </w:r>
      <w:r>
        <w:rPr>
          <w:rFonts w:cs="Arial"/>
        </w:rPr>
        <w:t>due to</w:t>
      </w:r>
      <w:r w:rsidR="00AD0A99">
        <w:rPr>
          <w:rFonts w:cs="Arial"/>
        </w:rPr>
        <w:t xml:space="preserve"> a unique strain</w:t>
      </w:r>
      <w:r>
        <w:rPr>
          <w:rFonts w:cs="Arial"/>
        </w:rPr>
        <w:t xml:space="preserve"> and 13,844 cases were clustered. </w:t>
      </w:r>
      <w:r w:rsidR="00EA186F">
        <w:rPr>
          <w:rFonts w:cs="Arial"/>
        </w:rPr>
        <w:t>Median</w:t>
      </w:r>
      <w:r w:rsidR="00404125">
        <w:rPr>
          <w:rFonts w:cs="Arial"/>
        </w:rPr>
        <w:t xml:space="preserve"> cluster </w:t>
      </w:r>
      <w:r w:rsidR="00EA186F">
        <w:rPr>
          <w:rFonts w:cs="Arial"/>
        </w:rPr>
        <w:t>size was 7 cases</w:t>
      </w:r>
      <w:r w:rsidR="00DE5DCD">
        <w:rPr>
          <w:rFonts w:cs="Arial"/>
        </w:rPr>
        <w:t>,</w:t>
      </w:r>
      <w:r w:rsidR="00404125">
        <w:rPr>
          <w:rFonts w:cs="Arial"/>
        </w:rPr>
        <w:t xml:space="preserve"> t</w:t>
      </w:r>
      <w:r w:rsidR="002C5F9A">
        <w:rPr>
          <w:rFonts w:cs="Arial"/>
        </w:rPr>
        <w:t xml:space="preserve">hree clusters contained over 200 cases and six clusters contained over 100 cases. </w:t>
      </w:r>
      <w:r w:rsidR="005B389A">
        <w:rPr>
          <w:rFonts w:cs="Arial"/>
        </w:rPr>
        <w:t>In the Netherlands</w:t>
      </w:r>
      <w:r w:rsidR="00E16625">
        <w:rPr>
          <w:rFonts w:cs="Arial"/>
        </w:rPr>
        <w:t xml:space="preserve"> between 2004 and 2015</w:t>
      </w:r>
      <w:r w:rsidR="005B389A">
        <w:rPr>
          <w:rFonts w:cs="Arial"/>
        </w:rPr>
        <w:t>,</w:t>
      </w:r>
      <w:r w:rsidR="00E16625">
        <w:rPr>
          <w:rFonts w:cs="Arial"/>
        </w:rPr>
        <w:t xml:space="preserve"> there were 4,926 clusters: 3,905 cases were unmatched and 1,021 cases were clustered. The median cluster size was 1, with three clusters over 100 cases. </w:t>
      </w:r>
    </w:p>
    <w:p w14:paraId="3E17EFCB" w14:textId="77777777" w:rsidR="000F142A" w:rsidRDefault="000F142A" w:rsidP="00EB18F4">
      <w:pPr>
        <w:rPr>
          <w:rFonts w:cs="Arial"/>
          <w:i/>
        </w:rPr>
      </w:pPr>
    </w:p>
    <w:p w14:paraId="5258DA04" w14:textId="70152615" w:rsidR="00F63826" w:rsidRPr="000F142A" w:rsidRDefault="000F142A" w:rsidP="00EB18F4">
      <w:pPr>
        <w:rPr>
          <w:rFonts w:cs="Arial"/>
          <w:i/>
        </w:rPr>
      </w:pPr>
      <w:r>
        <w:rPr>
          <w:rFonts w:cs="Arial"/>
          <w:i/>
        </w:rPr>
        <w:t xml:space="preserve">Cluster size and fraction of </w:t>
      </w:r>
      <w:r w:rsidR="00595DCC">
        <w:rPr>
          <w:rFonts w:cs="Arial"/>
          <w:i/>
        </w:rPr>
        <w:t>pulmonary</w:t>
      </w:r>
      <w:r>
        <w:rPr>
          <w:rFonts w:cs="Arial"/>
          <w:i/>
        </w:rPr>
        <w:t xml:space="preserve"> cases </w:t>
      </w:r>
    </w:p>
    <w:p w14:paraId="37571A4F" w14:textId="283EF00A" w:rsidR="000F142A" w:rsidRDefault="00595DCC" w:rsidP="00EB18F4">
      <w:pPr>
        <w:rPr>
          <w:rFonts w:cs="Arial"/>
        </w:rPr>
      </w:pPr>
      <w:r>
        <w:rPr>
          <w:rFonts w:cs="Arial"/>
        </w:rPr>
        <w:t>The average percentage of cases in cluster with pulmonary disease was similar for Great Britain and the Netherlands. In Great Britain</w:t>
      </w:r>
      <w:r w:rsidR="00675155">
        <w:rPr>
          <w:rFonts w:cs="Arial"/>
        </w:rPr>
        <w:t xml:space="preserve">, on average </w:t>
      </w:r>
      <w:r w:rsidR="002C5F9A">
        <w:rPr>
          <w:rFonts w:cs="Arial"/>
        </w:rPr>
        <w:t xml:space="preserve">70% </w:t>
      </w:r>
      <w:r w:rsidR="006A002A">
        <w:rPr>
          <w:rFonts w:cs="Arial"/>
        </w:rPr>
        <w:t xml:space="preserve">(range 42%, 98%) </w:t>
      </w:r>
      <w:r w:rsidR="002C5F9A">
        <w:rPr>
          <w:rFonts w:cs="Arial"/>
        </w:rPr>
        <w:t xml:space="preserve">of cases in a cluster had pulmonary disease. There was </w:t>
      </w:r>
      <w:r w:rsidR="002D411E">
        <w:rPr>
          <w:rFonts w:cs="Arial"/>
        </w:rPr>
        <w:t>minimal association between c</w:t>
      </w:r>
      <w:r w:rsidR="002C5F9A">
        <w:rPr>
          <w:rFonts w:cs="Arial"/>
        </w:rPr>
        <w:t>luster size and the percentage of pulmonary cases</w:t>
      </w:r>
      <w:r w:rsidR="002D411E">
        <w:rPr>
          <w:rFonts w:cs="Arial"/>
        </w:rPr>
        <w:t xml:space="preserve"> </w:t>
      </w:r>
      <w:r w:rsidR="00675155">
        <w:rPr>
          <w:rFonts w:cs="Arial"/>
        </w:rPr>
        <w:t xml:space="preserve">in a cluster </w:t>
      </w:r>
      <w:r w:rsidR="002D411E">
        <w:rPr>
          <w:rFonts w:cs="Arial"/>
        </w:rPr>
        <w:t>(</w:t>
      </w:r>
      <w:r w:rsidR="002D411E" w:rsidRPr="002D411E">
        <w:rPr>
          <w:rFonts w:cs="Arial"/>
          <w:position w:val="-4"/>
        </w:rPr>
        <w:object w:dxaOrig="1320" w:dyaOrig="300" w14:anchorId="12964E3D">
          <v:shape id="_x0000_i1047" type="#_x0000_t75" style="width:65.55pt;height:14.55pt" o:ole="">
            <v:imagedata r:id="rId50" o:title=""/>
          </v:shape>
          <o:OLEObject Type="Embed" ProgID="Equation.DSMT4" ShapeID="_x0000_i1047" DrawAspect="Content" ObjectID="_1560856219" r:id="rId51"/>
        </w:object>
      </w:r>
      <w:r w:rsidR="002D411E">
        <w:rPr>
          <w:rFonts w:cs="Arial"/>
        </w:rPr>
        <w:t>)</w:t>
      </w:r>
      <w:r w:rsidR="006A002A">
        <w:rPr>
          <w:rFonts w:cs="Arial"/>
        </w:rPr>
        <w:t>.</w:t>
      </w:r>
      <w:r w:rsidR="00675155">
        <w:rPr>
          <w:rFonts w:cs="Arial"/>
        </w:rPr>
        <w:t xml:space="preserve"> </w:t>
      </w:r>
      <w:r>
        <w:rPr>
          <w:rFonts w:cs="Arial"/>
        </w:rPr>
        <w:t>I</w:t>
      </w:r>
      <w:r w:rsidR="00CD5C2F">
        <w:rPr>
          <w:rFonts w:cs="Arial"/>
        </w:rPr>
        <w:t>n the Netherlands, 70% (range 26%, 100</w:t>
      </w:r>
      <w:r>
        <w:rPr>
          <w:rFonts w:cs="Arial"/>
        </w:rPr>
        <w:t>%) of cases in a cluster had pulmonary disease</w:t>
      </w:r>
      <w:r w:rsidR="00AE441B">
        <w:rPr>
          <w:rFonts w:cs="Arial"/>
        </w:rPr>
        <w:t xml:space="preserve"> (</w:t>
      </w:r>
      <w:r w:rsidR="00AE441B" w:rsidRPr="002D411E">
        <w:rPr>
          <w:rFonts w:cs="Arial"/>
          <w:position w:val="-4"/>
        </w:rPr>
        <w:object w:dxaOrig="1280" w:dyaOrig="300" w14:anchorId="70E1F9F4">
          <v:shape id="_x0000_i1048" type="#_x0000_t75" style="width:63.9pt;height:14.55pt" o:ole="">
            <v:imagedata r:id="rId52" o:title=""/>
          </v:shape>
          <o:OLEObject Type="Embed" ProgID="Equation.DSMT4" ShapeID="_x0000_i1048" DrawAspect="Content" ObjectID="_1560856220" r:id="rId53"/>
        </w:object>
      </w:r>
      <w:r w:rsidR="00AE441B">
        <w:rPr>
          <w:rFonts w:cs="Arial"/>
        </w:rPr>
        <w:t>)</w:t>
      </w:r>
      <w:r>
        <w:rPr>
          <w:rFonts w:cs="Arial"/>
        </w:rPr>
        <w:t xml:space="preserve">. </w:t>
      </w:r>
    </w:p>
    <w:p w14:paraId="449B1C22" w14:textId="77777777" w:rsidR="000F142A" w:rsidRDefault="000F142A" w:rsidP="00EB18F4">
      <w:pPr>
        <w:rPr>
          <w:rFonts w:cs="Arial"/>
        </w:rPr>
      </w:pPr>
    </w:p>
    <w:p w14:paraId="0D931B32" w14:textId="48659B46" w:rsidR="000F142A" w:rsidRPr="000F142A" w:rsidRDefault="000F142A" w:rsidP="00EB18F4">
      <w:pPr>
        <w:rPr>
          <w:rFonts w:cs="Arial"/>
          <w:i/>
        </w:rPr>
      </w:pPr>
      <w:r>
        <w:rPr>
          <w:rFonts w:cs="Arial"/>
          <w:i/>
        </w:rPr>
        <w:t>Cluste</w:t>
      </w:r>
      <w:r w:rsidR="00595DCC">
        <w:rPr>
          <w:rFonts w:cs="Arial"/>
          <w:i/>
        </w:rPr>
        <w:t>r size and fraction of foreign-born</w:t>
      </w:r>
      <w:r>
        <w:rPr>
          <w:rFonts w:cs="Arial"/>
          <w:i/>
        </w:rPr>
        <w:t xml:space="preserve"> cases </w:t>
      </w:r>
    </w:p>
    <w:p w14:paraId="35B0AD76" w14:textId="0F5BAD65" w:rsidR="00F63826" w:rsidRDefault="00595DCC" w:rsidP="00EB18F4">
      <w:pPr>
        <w:rPr>
          <w:rFonts w:cs="Arial"/>
        </w:rPr>
      </w:pPr>
      <w:r>
        <w:rPr>
          <w:rFonts w:cs="Arial"/>
        </w:rPr>
        <w:t xml:space="preserve">The relationship between cluster size and foreign-born cases was again remarkably similar in Great Britain and the Netherlands. </w:t>
      </w:r>
      <w:r w:rsidR="008E22D3">
        <w:rPr>
          <w:rFonts w:cs="Arial"/>
        </w:rPr>
        <w:t>In Great Britain</w:t>
      </w:r>
      <w:r w:rsidR="00675155">
        <w:rPr>
          <w:rFonts w:cs="Arial"/>
        </w:rPr>
        <w:t>,</w:t>
      </w:r>
      <w:r w:rsidR="006A002A">
        <w:rPr>
          <w:rFonts w:cs="Arial"/>
        </w:rPr>
        <w:t xml:space="preserve"> 36% (range 5%, 90%) of cases in a cluster were UK born. There was no consistent association between cluster size and the percentage of UK born cases (p-value=0.2) in a cluster (figure 1). </w:t>
      </w:r>
      <w:r w:rsidR="008E22D3">
        <w:rPr>
          <w:rFonts w:cs="Arial"/>
        </w:rPr>
        <w:t xml:space="preserve">In the Netherlands, </w:t>
      </w:r>
      <w:r w:rsidR="00CD5C2F">
        <w:rPr>
          <w:rFonts w:cs="Arial"/>
        </w:rPr>
        <w:t>34% (range 0%, 67%) of cases were born in the Netherlands.</w:t>
      </w:r>
      <w:r w:rsidR="004C6C90">
        <w:rPr>
          <w:rFonts w:cs="Arial"/>
        </w:rPr>
        <w:t xml:space="preserve"> Similarly, there was no relationship between cluster size and Netherlands-born cases. </w:t>
      </w:r>
      <w:r w:rsidR="00CD5C2F">
        <w:rPr>
          <w:rFonts w:cs="Arial"/>
        </w:rPr>
        <w:t xml:space="preserve"> </w:t>
      </w:r>
      <w:r w:rsidR="006A002A">
        <w:rPr>
          <w:rFonts w:cs="Arial"/>
        </w:rPr>
        <w:t xml:space="preserve"> </w:t>
      </w:r>
    </w:p>
    <w:p w14:paraId="46E971CC" w14:textId="77777777" w:rsidR="00592E7D" w:rsidRDefault="00592E7D" w:rsidP="00EB18F4">
      <w:pPr>
        <w:rPr>
          <w:rFonts w:cs="Arial"/>
        </w:rPr>
      </w:pPr>
    </w:p>
    <w:p w14:paraId="55994D2C" w14:textId="2AB77B30" w:rsidR="00946359" w:rsidRDefault="00946359" w:rsidP="00EB18F4">
      <w:pPr>
        <w:rPr>
          <w:rFonts w:cs="Arial"/>
        </w:rPr>
      </w:pPr>
      <w:r>
        <w:rPr>
          <w:rFonts w:cs="Arial"/>
          <w:i/>
        </w:rPr>
        <w:t xml:space="preserve">The distribution of </w:t>
      </w:r>
      <w:r w:rsidR="00A14614">
        <w:rPr>
          <w:rFonts w:cs="Arial"/>
          <w:i/>
        </w:rPr>
        <w:t>cluster size model</w:t>
      </w:r>
    </w:p>
    <w:p w14:paraId="588506C1" w14:textId="20517775" w:rsidR="00ED28E4" w:rsidRDefault="00A14614" w:rsidP="00EB18F4">
      <w:pPr>
        <w:rPr>
          <w:rFonts w:cs="Arial"/>
        </w:rPr>
      </w:pPr>
      <w:r>
        <w:t>As discussed in the methods, a</w:t>
      </w:r>
      <w:r w:rsidR="00946359">
        <w:t xml:space="preserve"> negative binomial model was not able to capture the observed </w:t>
      </w:r>
      <w:r w:rsidR="00946359">
        <w:rPr>
          <w:rFonts w:cs="Arial"/>
        </w:rPr>
        <w:t>di</w:t>
      </w:r>
      <w:r>
        <w:rPr>
          <w:rFonts w:cs="Arial"/>
        </w:rPr>
        <w:t>stribution of TB cluster sizes. Instead, both cluster size distributions from Great Britain and the Netherlands were captured</w:t>
      </w:r>
      <w:r w:rsidR="00AD0A99">
        <w:rPr>
          <w:rFonts w:cs="Arial"/>
        </w:rPr>
        <w:t xml:space="preserve"> </w:t>
      </w:r>
      <w:r>
        <w:rPr>
          <w:rFonts w:cs="Arial"/>
        </w:rPr>
        <w:t>by a</w:t>
      </w:r>
      <w:r w:rsidR="00477AC9">
        <w:rPr>
          <w:rFonts w:cs="Arial"/>
        </w:rPr>
        <w:t xml:space="preserve"> Poisson-lognormal model. The</w:t>
      </w:r>
      <w:r w:rsidR="00AD0A99">
        <w:rPr>
          <w:rFonts w:cs="Arial"/>
        </w:rPr>
        <w:t xml:space="preserve"> Poisson-lognormal distribution</w:t>
      </w:r>
      <w:r w:rsidR="00B05118">
        <w:rPr>
          <w:rFonts w:cs="Arial"/>
        </w:rPr>
        <w:t xml:space="preserve"> </w:t>
      </w:r>
      <w:r w:rsidR="00477AC9">
        <w:rPr>
          <w:rFonts w:cs="Arial"/>
        </w:rPr>
        <w:t xml:space="preserve">for the number of secondary cases </w:t>
      </w:r>
      <w:r w:rsidR="00187851">
        <w:rPr>
          <w:rFonts w:cs="Arial"/>
        </w:rPr>
        <w:t xml:space="preserve">in Great Britain </w:t>
      </w:r>
      <w:r w:rsidR="00477AC9">
        <w:rPr>
          <w:rFonts w:cs="Arial"/>
        </w:rPr>
        <w:t>had log-</w:t>
      </w:r>
      <w:r w:rsidR="00B05118">
        <w:rPr>
          <w:rFonts w:cs="Arial"/>
        </w:rPr>
        <w:t xml:space="preserve">mean </w:t>
      </w:r>
      <w:r w:rsidR="00187851">
        <w:rPr>
          <w:rFonts w:cs="Arial"/>
        </w:rPr>
        <w:t xml:space="preserve">of </w:t>
      </w:r>
      <w:r w:rsidR="00A54260">
        <w:rPr>
          <w:rFonts w:cs="Arial"/>
        </w:rPr>
        <w:t xml:space="preserve">-2.9 (95%CI -4.7, -1.5) and </w:t>
      </w:r>
      <w:r w:rsidR="00477AC9">
        <w:rPr>
          <w:rFonts w:cs="Arial"/>
        </w:rPr>
        <w:t>log-</w:t>
      </w:r>
      <w:r w:rsidR="00A54260">
        <w:rPr>
          <w:rFonts w:cs="Arial"/>
        </w:rPr>
        <w:t xml:space="preserve">variance 2.0 (95%CI 1.2, 2.8). The </w:t>
      </w:r>
      <w:r w:rsidR="00BF46EA">
        <w:rPr>
          <w:rFonts w:cs="Arial"/>
        </w:rPr>
        <w:t>estimated</w:t>
      </w:r>
      <w:r w:rsidR="00A54260">
        <w:rPr>
          <w:rFonts w:cs="Arial"/>
        </w:rPr>
        <w:t xml:space="preserve"> reproduction number is 0.41 (95%CI 0.30, 0.60). </w:t>
      </w:r>
    </w:p>
    <w:p w14:paraId="70A91800" w14:textId="77777777" w:rsidR="00187851" w:rsidRDefault="00187851" w:rsidP="00EB18F4">
      <w:pPr>
        <w:rPr>
          <w:rFonts w:cs="Arial"/>
        </w:rPr>
      </w:pPr>
    </w:p>
    <w:p w14:paraId="220AA147" w14:textId="7996276F" w:rsidR="00187851" w:rsidRDefault="00187851" w:rsidP="00EB18F4">
      <w:pPr>
        <w:rPr>
          <w:rFonts w:cs="Arial"/>
        </w:rPr>
      </w:pPr>
      <w:r>
        <w:rPr>
          <w:rFonts w:cs="Arial"/>
        </w:rPr>
        <w:t xml:space="preserve">In the Netherlands, between 2004 and 2015 the log-mean was -2.9 (95%CI -5.0, -1.6) and log-variance 1.9 (95%CI 1.0, 2.8). The estimated reproduction number over that time was 0.33 (95%CI 0.22, 0.50). Restricting the analysis to cases reported in the Netherlands between 2010 and 2015, decreased </w:t>
      </w:r>
      <w:proofErr w:type="gramStart"/>
      <w:r>
        <w:rPr>
          <w:rFonts w:cs="Arial"/>
        </w:rPr>
        <w:t>the  log</w:t>
      </w:r>
      <w:proofErr w:type="gramEnd"/>
      <w:r>
        <w:rPr>
          <w:rFonts w:cs="Arial"/>
        </w:rPr>
        <w:t>-mean to -3.4 (95%CI -6.7, -1.7) and slightly increased the log-variance 1.9 (95%CI 1.0, 3.4). The estimated reproduction number since 2010 was 0.25 (95%CI 0.14, 0.48).</w:t>
      </w:r>
    </w:p>
    <w:p w14:paraId="5FF1017A" w14:textId="77777777" w:rsidR="00ED28E4" w:rsidRDefault="00ED28E4" w:rsidP="00EB18F4">
      <w:pPr>
        <w:rPr>
          <w:rFonts w:cs="Arial"/>
        </w:rPr>
      </w:pPr>
    </w:p>
    <w:p w14:paraId="190A57D6" w14:textId="5C91B02A" w:rsidR="00AD0A99" w:rsidRDefault="00A54260" w:rsidP="00EB18F4">
      <w:pPr>
        <w:rPr>
          <w:rFonts w:cs="Arial"/>
        </w:rPr>
      </w:pPr>
      <w:r>
        <w:rPr>
          <w:rFonts w:cs="Arial"/>
        </w:rPr>
        <w:t>The probab</w:t>
      </w:r>
      <w:r w:rsidR="00ED28E4">
        <w:rPr>
          <w:rFonts w:cs="Arial"/>
        </w:rPr>
        <w:t>ility of a case being imported wa</w:t>
      </w:r>
      <w:r w:rsidR="00D109DE">
        <w:rPr>
          <w:rFonts w:cs="Arial"/>
        </w:rPr>
        <w:t>s 0.11 (95%CI 0.009, 0.25),</w:t>
      </w:r>
      <w:r>
        <w:rPr>
          <w:rFonts w:cs="Arial"/>
        </w:rPr>
        <w:t xml:space="preserve"> leading to an estimated 21% (95%CI 2%, 41%) of cases that were imported and not infected in Great Britain. </w:t>
      </w:r>
      <w:r w:rsidR="00D109DE">
        <w:rPr>
          <w:rFonts w:cs="Arial"/>
        </w:rPr>
        <w:t>Simulating</w:t>
      </w:r>
      <w:r w:rsidR="00C32664">
        <w:rPr>
          <w:rFonts w:cs="Arial"/>
        </w:rPr>
        <w:t xml:space="preserve"> the model with and without imported infection </w:t>
      </w:r>
      <w:r w:rsidR="004A4D0B">
        <w:rPr>
          <w:rFonts w:cs="Arial"/>
        </w:rPr>
        <w:t>after the initial introduction</w:t>
      </w:r>
      <w:r w:rsidR="00D109DE">
        <w:rPr>
          <w:rFonts w:cs="Arial"/>
        </w:rPr>
        <w:t>, we estimate that 34% (95%CI 0%, 61%) of cases would be eliminated without</w:t>
      </w:r>
      <w:r w:rsidR="004A4D0B">
        <w:rPr>
          <w:rFonts w:cs="Arial"/>
        </w:rPr>
        <w:t xml:space="preserve"> importation of infection. </w:t>
      </w:r>
      <w:r w:rsidR="00D109DE">
        <w:rPr>
          <w:rFonts w:cs="Arial"/>
        </w:rPr>
        <w:t xml:space="preserve">   </w:t>
      </w:r>
      <w:r>
        <w:rPr>
          <w:rFonts w:cs="Arial"/>
        </w:rPr>
        <w:t xml:space="preserve"> </w:t>
      </w:r>
    </w:p>
    <w:p w14:paraId="39C9D375" w14:textId="77777777" w:rsidR="00B05118" w:rsidRDefault="00B05118" w:rsidP="00EB18F4">
      <w:pPr>
        <w:rPr>
          <w:rFonts w:cs="Arial"/>
        </w:rPr>
      </w:pPr>
    </w:p>
    <w:p w14:paraId="1A66D428" w14:textId="77777777" w:rsidR="000F142A" w:rsidRDefault="000F142A" w:rsidP="00EB18F4">
      <w:pPr>
        <w:rPr>
          <w:rFonts w:cs="Arial"/>
          <w:i/>
        </w:rPr>
      </w:pPr>
    </w:p>
    <w:p w14:paraId="1DACCA41" w14:textId="0BD7161F" w:rsidR="00EB18F4" w:rsidRDefault="000F142A" w:rsidP="00EB18F4">
      <w:pPr>
        <w:rPr>
          <w:rFonts w:cs="Arial"/>
          <w:i/>
        </w:rPr>
      </w:pPr>
      <w:r>
        <w:rPr>
          <w:rFonts w:cs="Arial"/>
          <w:i/>
        </w:rPr>
        <w:t>Impact of right censoring</w:t>
      </w:r>
    </w:p>
    <w:p w14:paraId="75E5CC2F" w14:textId="77777777" w:rsidR="000F142A" w:rsidRDefault="000F142A" w:rsidP="00EB18F4">
      <w:pPr>
        <w:rPr>
          <w:rFonts w:cs="Arial"/>
          <w:i/>
        </w:rPr>
      </w:pPr>
    </w:p>
    <w:p w14:paraId="55785E3B" w14:textId="05C3D567" w:rsidR="000F142A" w:rsidRDefault="000F142A" w:rsidP="00EB18F4">
      <w:pPr>
        <w:rPr>
          <w:rFonts w:cs="Arial"/>
          <w:i/>
        </w:rPr>
      </w:pPr>
      <w:r>
        <w:rPr>
          <w:rFonts w:cs="Arial"/>
          <w:i/>
        </w:rPr>
        <w:t>Impact of number of years of data</w:t>
      </w:r>
    </w:p>
    <w:p w14:paraId="3D3D88BF" w14:textId="77777777" w:rsidR="000F142A" w:rsidRPr="000F142A" w:rsidRDefault="000F142A" w:rsidP="00EB18F4">
      <w:pPr>
        <w:rPr>
          <w:rFonts w:cs="Arial"/>
          <w:i/>
        </w:rPr>
      </w:pPr>
    </w:p>
    <w:p w14:paraId="01F7748C" w14:textId="77777777" w:rsidR="000F142A" w:rsidRDefault="000F142A" w:rsidP="00EB18F4">
      <w:pPr>
        <w:rPr>
          <w:rFonts w:cs="Arial"/>
        </w:rPr>
      </w:pPr>
    </w:p>
    <w:p w14:paraId="0D3ECCA5" w14:textId="77777777" w:rsidR="000F142A" w:rsidRDefault="000F142A" w:rsidP="00EB18F4">
      <w:pPr>
        <w:rPr>
          <w:rFonts w:cs="Arial"/>
        </w:rPr>
      </w:pPr>
    </w:p>
    <w:p w14:paraId="08D7E48D" w14:textId="77777777" w:rsidR="00EB18F4" w:rsidRPr="00A71B1C" w:rsidRDefault="00EB18F4" w:rsidP="00EB18F4">
      <w:pPr>
        <w:rPr>
          <w:rFonts w:cs="Arial"/>
          <w:b/>
        </w:rPr>
      </w:pPr>
      <w:r w:rsidRPr="00A71B1C">
        <w:rPr>
          <w:rFonts w:cs="Arial"/>
          <w:b/>
        </w:rPr>
        <w:t>Discussion</w:t>
      </w:r>
    </w:p>
    <w:p w14:paraId="5D67ACE5" w14:textId="730E8ED0" w:rsidR="006B4202" w:rsidRDefault="00A71B1C">
      <w:r>
        <w:t xml:space="preserve">How does this relate to distribution of social contacts? No artificial bounds on contact distribution. </w:t>
      </w:r>
    </w:p>
    <w:p w14:paraId="27D60B3B" w14:textId="77777777" w:rsidR="00A71B1C" w:rsidRDefault="00A71B1C"/>
    <w:p w14:paraId="5979B12C" w14:textId="2C8EBD8D" w:rsidR="00A71B1C" w:rsidRDefault="00A71B1C">
      <w:r>
        <w:t>What is causing the distribution? Infectious period? Infectiousness? Number of contacts?</w:t>
      </w:r>
    </w:p>
    <w:p w14:paraId="46F42B6D" w14:textId="77777777" w:rsidR="00AE1C5E" w:rsidRDefault="00AE1C5E"/>
    <w:p w14:paraId="2032C6DF" w14:textId="77777777" w:rsidR="00AE1C5E" w:rsidRDefault="00AE1C5E"/>
    <w:p w14:paraId="15C31527" w14:textId="31C0ADBF" w:rsidR="00A06387" w:rsidRDefault="00A06387">
      <w:r>
        <w:rPr>
          <w:rFonts w:cs="Arial"/>
        </w:rPr>
        <w:t xml:space="preserve">Over time, as DNA techniques have improved, the definition of an identical strain has changed and consequently so has the definition of a cluster with more discriminatory power leading to fewer clustered cases [ref Jerker </w:t>
      </w:r>
      <w:proofErr w:type="spellStart"/>
      <w:r>
        <w:rPr>
          <w:rFonts w:cs="Arial"/>
        </w:rPr>
        <w:t>Jonsson</w:t>
      </w:r>
      <w:proofErr w:type="spellEnd"/>
      <w:r>
        <w:rPr>
          <w:rFonts w:cs="Arial"/>
        </w:rPr>
        <w:t xml:space="preserve">]. Many countries have now replaced </w:t>
      </w:r>
      <w:r w:rsidRPr="003D0E82">
        <w:rPr>
          <w:rFonts w:cs="Arial"/>
        </w:rPr>
        <w:t>Restriction Fragment Lengt</w:t>
      </w:r>
      <w:r>
        <w:rPr>
          <w:rFonts w:cs="Arial"/>
        </w:rPr>
        <w:t xml:space="preserve">h Polymorphism (RFLP) typing with </w:t>
      </w:r>
      <w:r w:rsidRPr="003D0E82">
        <w:rPr>
          <w:rFonts w:cs="Arial"/>
        </w:rPr>
        <w:t>Mycobacterial</w:t>
      </w:r>
      <w:r>
        <w:rPr>
          <w:rFonts w:cs="Arial"/>
        </w:rPr>
        <w:t xml:space="preserve"> Interspersed Repetitive Units-</w:t>
      </w:r>
      <w:r w:rsidRPr="003D0E82">
        <w:rPr>
          <w:rFonts w:cs="Arial"/>
        </w:rPr>
        <w:t>Variable Numbers of Tandem Repeat (MIRU-VNTR)</w:t>
      </w:r>
      <w:r>
        <w:rPr>
          <w:rFonts w:cs="Arial"/>
        </w:rPr>
        <w:t xml:space="preserve">, and in England MIRU-VNTR is being replaced again with whole genome sequencing (WGS).  </w:t>
      </w:r>
    </w:p>
    <w:p w14:paraId="780F4524" w14:textId="77777777" w:rsidR="00A06387" w:rsidRDefault="00A06387"/>
    <w:p w14:paraId="7CDC7D52" w14:textId="77777777" w:rsidR="00A06387" w:rsidRDefault="00A06387"/>
    <w:p w14:paraId="53E98BDA" w14:textId="77777777" w:rsidR="00AE1C5E" w:rsidRDefault="00AE1C5E" w:rsidP="00AE1C5E">
      <w:r>
        <w:t>small clusters that appear in the later years of data may only be small because they have been recorded at an earlier stage of their growth, not because the transmission potential has changed.</w:t>
      </w:r>
    </w:p>
    <w:p w14:paraId="1F1865E9" w14:textId="77777777" w:rsidR="00E5696C" w:rsidRDefault="00E5696C" w:rsidP="00AE1C5E"/>
    <w:p w14:paraId="060A581E" w14:textId="77777777" w:rsidR="00E5696C" w:rsidRDefault="00E5696C" w:rsidP="00AE1C5E"/>
    <w:p w14:paraId="55E31A6A" w14:textId="6AAEBF14" w:rsidR="00E5696C" w:rsidRDefault="00E5696C" w:rsidP="00AE1C5E">
      <w:r>
        <w:t>species abundance</w:t>
      </w:r>
      <w:r w:rsidR="00685FDD">
        <w:t xml:space="preserve"> distribution describes the full distribution of commonness and rarity in ecological </w:t>
      </w:r>
      <w:proofErr w:type="spellStart"/>
      <w:r w:rsidR="00685FDD">
        <w:t>systmes</w:t>
      </w:r>
      <w:proofErr w:type="spellEnd"/>
      <w:r w:rsidR="00685FDD">
        <w:t xml:space="preserve">. </w:t>
      </w:r>
    </w:p>
    <w:p w14:paraId="04793219" w14:textId="23F304CF" w:rsidR="00E5696C" w:rsidRDefault="00581D03" w:rsidP="00AE1C5E">
      <w:r>
        <w:t xml:space="preserve">Gamma and lognormal models are both used to model species abundance. </w:t>
      </w:r>
    </w:p>
    <w:p w14:paraId="57041D6C" w14:textId="634FBDE7" w:rsidR="00AE1C5E" w:rsidRDefault="00581D03">
      <w:r>
        <w:t>lognormal – communities with many rare species</w:t>
      </w:r>
    </w:p>
    <w:p w14:paraId="2371E44A" w14:textId="79708BBE" w:rsidR="00581D03" w:rsidRDefault="00581D03">
      <w:r>
        <w:t>gamma used for birds and fish, “centred” distribution</w:t>
      </w:r>
    </w:p>
    <w:p w14:paraId="6DADF227" w14:textId="54B38316" w:rsidR="00581D03" w:rsidRDefault="00581D03">
      <w:r>
        <w:t>insect communities = both lognormal and gamma</w:t>
      </w:r>
    </w:p>
    <w:p w14:paraId="452FC55E" w14:textId="0F7DF695" w:rsidR="00581D03" w:rsidRDefault="00581D03">
      <w:r>
        <w:t>plant communities – lognormal or unstable or artificial environments</w:t>
      </w:r>
    </w:p>
    <w:sectPr w:rsidR="00581D03" w:rsidSect="00D7285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E50D4"/>
    <w:multiLevelType w:val="multilevel"/>
    <w:tmpl w:val="377E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52D36"/>
    <w:multiLevelType w:val="hybridMultilevel"/>
    <w:tmpl w:val="6826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A46ED2"/>
    <w:multiLevelType w:val="hybridMultilevel"/>
    <w:tmpl w:val="82D8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FF0EDC"/>
    <w:multiLevelType w:val="multilevel"/>
    <w:tmpl w:val="7B7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38460E"/>
    <w:multiLevelType w:val="hybridMultilevel"/>
    <w:tmpl w:val="50FAD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8044C2"/>
    <w:multiLevelType w:val="hybridMultilevel"/>
    <w:tmpl w:val="274E499A"/>
    <w:lvl w:ilvl="0" w:tplc="46860E84">
      <w:start w:val="2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06"/>
    <w:rsid w:val="00001C62"/>
    <w:rsid w:val="00026211"/>
    <w:rsid w:val="000450FA"/>
    <w:rsid w:val="00063024"/>
    <w:rsid w:val="000633D2"/>
    <w:rsid w:val="000A2482"/>
    <w:rsid w:val="000A3917"/>
    <w:rsid w:val="000C0AA7"/>
    <w:rsid w:val="000C4811"/>
    <w:rsid w:val="000E5854"/>
    <w:rsid w:val="000F142A"/>
    <w:rsid w:val="001066D9"/>
    <w:rsid w:val="00113123"/>
    <w:rsid w:val="00164A4F"/>
    <w:rsid w:val="00187851"/>
    <w:rsid w:val="001C7828"/>
    <w:rsid w:val="001D26B5"/>
    <w:rsid w:val="001D2B6A"/>
    <w:rsid w:val="001D3F8E"/>
    <w:rsid w:val="001D5FCF"/>
    <w:rsid w:val="001E76C7"/>
    <w:rsid w:val="00220699"/>
    <w:rsid w:val="002C5F9A"/>
    <w:rsid w:val="002D411E"/>
    <w:rsid w:val="00303257"/>
    <w:rsid w:val="003146ED"/>
    <w:rsid w:val="003150C2"/>
    <w:rsid w:val="00342694"/>
    <w:rsid w:val="00354BA1"/>
    <w:rsid w:val="00364F0C"/>
    <w:rsid w:val="003726BD"/>
    <w:rsid w:val="00397368"/>
    <w:rsid w:val="00400768"/>
    <w:rsid w:val="00404125"/>
    <w:rsid w:val="00417073"/>
    <w:rsid w:val="00431A2E"/>
    <w:rsid w:val="00434510"/>
    <w:rsid w:val="004547CF"/>
    <w:rsid w:val="004624BB"/>
    <w:rsid w:val="00477AC9"/>
    <w:rsid w:val="004870EE"/>
    <w:rsid w:val="004A4D0B"/>
    <w:rsid w:val="004C6C90"/>
    <w:rsid w:val="004D5639"/>
    <w:rsid w:val="00511B44"/>
    <w:rsid w:val="0052180A"/>
    <w:rsid w:val="00535148"/>
    <w:rsid w:val="005442D7"/>
    <w:rsid w:val="00554F3C"/>
    <w:rsid w:val="005675B6"/>
    <w:rsid w:val="00570883"/>
    <w:rsid w:val="00581D03"/>
    <w:rsid w:val="00592E7D"/>
    <w:rsid w:val="00595DCC"/>
    <w:rsid w:val="005A491D"/>
    <w:rsid w:val="005B389A"/>
    <w:rsid w:val="005C6BA2"/>
    <w:rsid w:val="005F5346"/>
    <w:rsid w:val="00670E93"/>
    <w:rsid w:val="00675155"/>
    <w:rsid w:val="00685FDD"/>
    <w:rsid w:val="006A002A"/>
    <w:rsid w:val="006A43FB"/>
    <w:rsid w:val="006B4202"/>
    <w:rsid w:val="006B722E"/>
    <w:rsid w:val="00705A14"/>
    <w:rsid w:val="00730057"/>
    <w:rsid w:val="0079076E"/>
    <w:rsid w:val="007C603D"/>
    <w:rsid w:val="007D1DF5"/>
    <w:rsid w:val="00812F04"/>
    <w:rsid w:val="00843CD8"/>
    <w:rsid w:val="00851677"/>
    <w:rsid w:val="008641EE"/>
    <w:rsid w:val="0088055C"/>
    <w:rsid w:val="008928BB"/>
    <w:rsid w:val="0089383C"/>
    <w:rsid w:val="008E22D3"/>
    <w:rsid w:val="00902E06"/>
    <w:rsid w:val="009452EC"/>
    <w:rsid w:val="00946359"/>
    <w:rsid w:val="00994700"/>
    <w:rsid w:val="009B1DA1"/>
    <w:rsid w:val="009C338A"/>
    <w:rsid w:val="00A06387"/>
    <w:rsid w:val="00A10CCB"/>
    <w:rsid w:val="00A14614"/>
    <w:rsid w:val="00A15679"/>
    <w:rsid w:val="00A54260"/>
    <w:rsid w:val="00A60D06"/>
    <w:rsid w:val="00A71B1C"/>
    <w:rsid w:val="00A75CD2"/>
    <w:rsid w:val="00A80ACC"/>
    <w:rsid w:val="00AC3234"/>
    <w:rsid w:val="00AC7DA9"/>
    <w:rsid w:val="00AD0A99"/>
    <w:rsid w:val="00AE1C5E"/>
    <w:rsid w:val="00AE441B"/>
    <w:rsid w:val="00B007AF"/>
    <w:rsid w:val="00B05118"/>
    <w:rsid w:val="00B25DFA"/>
    <w:rsid w:val="00B57BDF"/>
    <w:rsid w:val="00BF46EA"/>
    <w:rsid w:val="00C0712E"/>
    <w:rsid w:val="00C32664"/>
    <w:rsid w:val="00C40026"/>
    <w:rsid w:val="00C60C5B"/>
    <w:rsid w:val="00C66D37"/>
    <w:rsid w:val="00C8060C"/>
    <w:rsid w:val="00C963CA"/>
    <w:rsid w:val="00CC40B3"/>
    <w:rsid w:val="00CD5C2F"/>
    <w:rsid w:val="00D109DE"/>
    <w:rsid w:val="00D53292"/>
    <w:rsid w:val="00D63BE4"/>
    <w:rsid w:val="00D65C97"/>
    <w:rsid w:val="00D72852"/>
    <w:rsid w:val="00D82CD6"/>
    <w:rsid w:val="00D9755B"/>
    <w:rsid w:val="00DA50C6"/>
    <w:rsid w:val="00DB5C2C"/>
    <w:rsid w:val="00DE5DCD"/>
    <w:rsid w:val="00DF3142"/>
    <w:rsid w:val="00E16625"/>
    <w:rsid w:val="00E30AD6"/>
    <w:rsid w:val="00E4164A"/>
    <w:rsid w:val="00E5696C"/>
    <w:rsid w:val="00E80B08"/>
    <w:rsid w:val="00EA186F"/>
    <w:rsid w:val="00EA2C69"/>
    <w:rsid w:val="00EB18F4"/>
    <w:rsid w:val="00ED28E4"/>
    <w:rsid w:val="00ED3CAB"/>
    <w:rsid w:val="00ED7D97"/>
    <w:rsid w:val="00EF4134"/>
    <w:rsid w:val="00EF62C6"/>
    <w:rsid w:val="00F042D0"/>
    <w:rsid w:val="00F1411A"/>
    <w:rsid w:val="00F455CC"/>
    <w:rsid w:val="00F61EBC"/>
    <w:rsid w:val="00F63826"/>
    <w:rsid w:val="00F95BE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8524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8055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8F4"/>
    <w:pPr>
      <w:ind w:left="720"/>
      <w:contextualSpacing/>
    </w:pPr>
    <w:rPr>
      <w:rFonts w:asciiTheme="minorHAnsi" w:hAnsiTheme="minorHAnsi"/>
    </w:rPr>
  </w:style>
  <w:style w:type="paragraph" w:styleId="BalloonText">
    <w:name w:val="Balloon Text"/>
    <w:basedOn w:val="Normal"/>
    <w:link w:val="BalloonTextChar"/>
    <w:uiPriority w:val="99"/>
    <w:semiHidden/>
    <w:unhideWhenUsed/>
    <w:rsid w:val="003146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6ED"/>
    <w:rPr>
      <w:rFonts w:ascii="Lucida Grande" w:hAnsi="Lucida Grande" w:cs="Lucida Grande"/>
      <w:sz w:val="18"/>
      <w:szCs w:val="18"/>
      <w:lang w:val="en-GB"/>
    </w:rPr>
  </w:style>
  <w:style w:type="paragraph" w:customStyle="1" w:styleId="MTDisplayEquation">
    <w:name w:val="MTDisplayEquation"/>
    <w:basedOn w:val="Normal"/>
    <w:next w:val="Normal"/>
    <w:rsid w:val="000450FA"/>
    <w:pPr>
      <w:tabs>
        <w:tab w:val="center" w:pos="4160"/>
        <w:tab w:val="right" w:pos="8300"/>
      </w:tabs>
    </w:pPr>
  </w:style>
  <w:style w:type="character" w:customStyle="1" w:styleId="Heading1Char">
    <w:name w:val="Heading 1 Char"/>
    <w:basedOn w:val="DefaultParagraphFont"/>
    <w:link w:val="Heading1"/>
    <w:uiPriority w:val="9"/>
    <w:rsid w:val="0088055C"/>
    <w:rPr>
      <w:rFonts w:asciiTheme="majorHAnsi" w:eastAsiaTheme="majorEastAsia" w:hAnsiTheme="majorHAnsi" w:cstheme="majorBidi"/>
      <w:b/>
      <w:bCs/>
      <w:color w:val="345A8A"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51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4" Type="http://schemas.openxmlformats.org/officeDocument/2006/relationships/oleObject" Target="embeddings/oleObject5.bin"/><Relationship Id="rId15" Type="http://schemas.openxmlformats.org/officeDocument/2006/relationships/image" Target="media/image6.emf"/><Relationship Id="rId16" Type="http://schemas.openxmlformats.org/officeDocument/2006/relationships/oleObject" Target="embeddings/oleObject6.bin"/><Relationship Id="rId17" Type="http://schemas.openxmlformats.org/officeDocument/2006/relationships/image" Target="media/image7.emf"/><Relationship Id="rId18" Type="http://schemas.openxmlformats.org/officeDocument/2006/relationships/oleObject" Target="embeddings/oleObject7.bin"/><Relationship Id="rId19" Type="http://schemas.openxmlformats.org/officeDocument/2006/relationships/image" Target="media/image8.emf"/><Relationship Id="rId50" Type="http://schemas.openxmlformats.org/officeDocument/2006/relationships/image" Target="media/image24.emf"/><Relationship Id="rId51" Type="http://schemas.openxmlformats.org/officeDocument/2006/relationships/oleObject" Target="embeddings/oleObject23.bin"/><Relationship Id="rId52" Type="http://schemas.openxmlformats.org/officeDocument/2006/relationships/image" Target="media/image25.emf"/><Relationship Id="rId53" Type="http://schemas.openxmlformats.org/officeDocument/2006/relationships/oleObject" Target="embeddings/oleObject24.bin"/><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oleObject" Target="embeddings/oleObject18.bin"/><Relationship Id="rId41" Type="http://schemas.openxmlformats.org/officeDocument/2006/relationships/image" Target="media/image19.emf"/><Relationship Id="rId42" Type="http://schemas.openxmlformats.org/officeDocument/2006/relationships/oleObject" Target="embeddings/oleObject19.bin"/><Relationship Id="rId43" Type="http://schemas.openxmlformats.org/officeDocument/2006/relationships/image" Target="media/image20.emf"/><Relationship Id="rId44" Type="http://schemas.openxmlformats.org/officeDocument/2006/relationships/oleObject" Target="embeddings/oleObject20.bin"/><Relationship Id="rId45" Type="http://schemas.openxmlformats.org/officeDocument/2006/relationships/image" Target="media/image21.emf"/><Relationship Id="rId46" Type="http://schemas.openxmlformats.org/officeDocument/2006/relationships/oleObject" Target="embeddings/oleObject21.bin"/><Relationship Id="rId47" Type="http://schemas.openxmlformats.org/officeDocument/2006/relationships/image" Target="media/image22.emf"/><Relationship Id="rId48" Type="http://schemas.openxmlformats.org/officeDocument/2006/relationships/oleObject" Target="embeddings/oleObject22.bin"/><Relationship Id="rId49" Type="http://schemas.openxmlformats.org/officeDocument/2006/relationships/image" Target="media/image23.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oleObject1.bin"/><Relationship Id="rId7" Type="http://schemas.openxmlformats.org/officeDocument/2006/relationships/image" Target="media/image2.emf"/><Relationship Id="rId8" Type="http://schemas.openxmlformats.org/officeDocument/2006/relationships/oleObject" Target="embeddings/oleObject2.bin"/><Relationship Id="rId9" Type="http://schemas.openxmlformats.org/officeDocument/2006/relationships/image" Target="media/image3.emf"/><Relationship Id="rId30" Type="http://schemas.openxmlformats.org/officeDocument/2006/relationships/oleObject" Target="embeddings/oleObject13.bin"/><Relationship Id="rId31" Type="http://schemas.openxmlformats.org/officeDocument/2006/relationships/image" Target="media/image14.emf"/><Relationship Id="rId32" Type="http://schemas.openxmlformats.org/officeDocument/2006/relationships/oleObject" Target="embeddings/oleObject14.bin"/><Relationship Id="rId33" Type="http://schemas.openxmlformats.org/officeDocument/2006/relationships/image" Target="media/image15.emf"/><Relationship Id="rId34" Type="http://schemas.openxmlformats.org/officeDocument/2006/relationships/oleObject" Target="embeddings/oleObject15.bin"/><Relationship Id="rId35" Type="http://schemas.openxmlformats.org/officeDocument/2006/relationships/image" Target="media/image16.emf"/><Relationship Id="rId36" Type="http://schemas.openxmlformats.org/officeDocument/2006/relationships/oleObject" Target="embeddings/oleObject16.bin"/><Relationship Id="rId37" Type="http://schemas.openxmlformats.org/officeDocument/2006/relationships/image" Target="media/image17.emf"/><Relationship Id="rId38" Type="http://schemas.openxmlformats.org/officeDocument/2006/relationships/oleObject" Target="embeddings/oleObject17.bin"/><Relationship Id="rId39" Type="http://schemas.openxmlformats.org/officeDocument/2006/relationships/image" Target="media/image18.emf"/><Relationship Id="rId20" Type="http://schemas.openxmlformats.org/officeDocument/2006/relationships/oleObject" Target="embeddings/oleObject8.bin"/><Relationship Id="rId21" Type="http://schemas.openxmlformats.org/officeDocument/2006/relationships/image" Target="media/image9.emf"/><Relationship Id="rId22" Type="http://schemas.openxmlformats.org/officeDocument/2006/relationships/oleObject" Target="embeddings/oleObject9.bin"/><Relationship Id="rId23" Type="http://schemas.openxmlformats.org/officeDocument/2006/relationships/image" Target="media/image10.emf"/><Relationship Id="rId24" Type="http://schemas.openxmlformats.org/officeDocument/2006/relationships/oleObject" Target="embeddings/oleObject10.bin"/><Relationship Id="rId25" Type="http://schemas.openxmlformats.org/officeDocument/2006/relationships/image" Target="media/image11.emf"/><Relationship Id="rId26" Type="http://schemas.openxmlformats.org/officeDocument/2006/relationships/oleObject" Target="embeddings/oleObject11.bin"/><Relationship Id="rId27" Type="http://schemas.openxmlformats.org/officeDocument/2006/relationships/image" Target="media/image12.emf"/><Relationship Id="rId28" Type="http://schemas.openxmlformats.org/officeDocument/2006/relationships/oleObject" Target="embeddings/oleObject12.bin"/><Relationship Id="rId29" Type="http://schemas.openxmlformats.org/officeDocument/2006/relationships/image" Target="media/image13.emf"/><Relationship Id="rId10" Type="http://schemas.openxmlformats.org/officeDocument/2006/relationships/oleObject" Target="embeddings/oleObject3.bin"/><Relationship Id="rId11" Type="http://schemas.openxmlformats.org/officeDocument/2006/relationships/image" Target="media/image4.emf"/><Relationship Id="rId1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7294</Words>
  <Characters>41581</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48778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Brooks-Pollock</dc:creator>
  <cp:keywords/>
  <dc:description/>
  <cp:lastModifiedBy>Leon Danon</cp:lastModifiedBy>
  <cp:revision>19</cp:revision>
  <dcterms:created xsi:type="dcterms:W3CDTF">2017-06-07T09:12:00Z</dcterms:created>
  <dcterms:modified xsi:type="dcterms:W3CDTF">2017-07-06T13:23:00Z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74e556c9-4a03-3592-8a38-1d24852c35aa</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http://www.zotero.org/styles/bmc-infectious-diseases</vt:lpwstr>
  </property>
  <property fmtid="{D5CDD505-2E9C-101B-9397-08002B2CF9AE}" pid="10" name="Mendeley Recent Style Name 2_1">
    <vt:lpwstr>BMC Infectious Diseases</vt:lpwstr>
  </property>
  <property fmtid="{D5CDD505-2E9C-101B-9397-08002B2CF9AE}" pid="11" name="Mendeley Recent Style Id 3_1">
    <vt:lpwstr>http://www.zotero.org/styles/elsevier-vancouver</vt:lpwstr>
  </property>
  <property fmtid="{D5CDD505-2E9C-101B-9397-08002B2CF9AE}" pid="12" name="Mendeley Recent Style Name 3_1">
    <vt:lpwstr>Elsevier Vancouver</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http://csl.mendeley.com/styles/8386963/nature-compact</vt:lpwstr>
  </property>
  <property fmtid="{D5CDD505-2E9C-101B-9397-08002B2CF9AE}" pid="18" name="Mendeley Recent Style Name 6_1">
    <vt:lpwstr>Nature - Ellen Brooks-Pollock</vt:lpwstr>
  </property>
  <property fmtid="{D5CDD505-2E9C-101B-9397-08002B2CF9AE}" pid="19" name="Mendeley Recent Style Id 7_1">
    <vt:lpwstr>http://www.zotero.org/styles/proceedings-of-the-royal-society-b</vt:lpwstr>
  </property>
  <property fmtid="{D5CDD505-2E9C-101B-9397-08002B2CF9AE}" pid="20" name="Mendeley Recent Style Name 7_1">
    <vt:lpwstr>Proceedings of the Royal Society B</vt:lpwstr>
  </property>
  <property fmtid="{D5CDD505-2E9C-101B-9397-08002B2CF9AE}" pid="21" name="Mendeley Recent Style Id 8_1">
    <vt:lpwstr>http://www.zotero.org/styles/the-lancet-infectious-diseases</vt:lpwstr>
  </property>
  <property fmtid="{D5CDD505-2E9C-101B-9397-08002B2CF9AE}" pid="22" name="Mendeley Recent Style Name 8_1">
    <vt:lpwstr>The Lancet Infectious Diseases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TMacEqns">
    <vt:bool>true</vt:bool>
  </property>
</Properties>
</file>